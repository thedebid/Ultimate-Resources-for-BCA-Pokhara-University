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1591"/>
        <w:tblW w:w="10395"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tblPr>
      <w:tblGrid>
        <w:gridCol w:w="3465"/>
        <w:gridCol w:w="3465"/>
        <w:gridCol w:w="3465"/>
      </w:tblGrid>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 </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rPr>
                <w:b/>
                <w:bCs/>
              </w:rPr>
              <w:t>Process</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rPr>
                <w:b/>
                <w:bCs/>
              </w:rPr>
              <w:t>Thread</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Definition</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An executing instance of a program is called a process.</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A thread is a subset of the process.</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Process</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It has its own copy of the data segment of the parent process.</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It has direct access to the data segment of its process.</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Communication</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Processes must use inter-process communication to communicate with sibling processes.</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Threads can directly communicate with other threads of its process.</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Overheads</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Processes have considerable overhead.</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Threads have almost no overhead.</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Creation</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New processes require duplication of the parent process.</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New threads are easily created.  </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Control</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Processes can only exercise control over child processes.</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Threads can exercise considerable control over threads of the same process.</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Changes</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Any change in the parent process does not affect child processes.</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Any change in the main thread may affect the behavior of the other threads of the process.</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Memory</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Run in separate memory spaces.</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Run in shared memory spaces.</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File descriptors</w:t>
            </w:r>
          </w:p>
          <w:p w:rsidR="00D2298A" w:rsidRPr="001D0D67" w:rsidRDefault="00D2298A" w:rsidP="00D2298A">
            <w:pPr>
              <w:pStyle w:val="NoSpacing"/>
            </w:pPr>
            <w:r w:rsidRPr="001D0D67">
              <w:t> </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Most file descriptors are not shared.</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It shares file descriptors.</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File system</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There is no sharing of file system context.</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It shares file system context.</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Signal</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It does not share signal handling.</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It shares signal handling.</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Controlled by</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Process is controlled by the operating system.</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Threads are controlled by programmer in a program.</w:t>
            </w:r>
          </w:p>
        </w:tc>
      </w:tr>
      <w:tr w:rsidR="00D2298A" w:rsidRPr="001D0D67" w:rsidTr="00D2298A">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Dependence</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Processes are independent.</w:t>
            </w:r>
          </w:p>
        </w:tc>
        <w:tc>
          <w:tcPr>
            <w:tcW w:w="346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D2298A" w:rsidRPr="001D0D67" w:rsidRDefault="00D2298A" w:rsidP="00D2298A">
            <w:pPr>
              <w:pStyle w:val="NoSpacing"/>
            </w:pPr>
            <w:r w:rsidRPr="001D0D67">
              <w:t>Threads are dependent.</w:t>
            </w:r>
          </w:p>
        </w:tc>
      </w:tr>
    </w:tbl>
    <w:p w:rsidR="00530199" w:rsidRDefault="00530199"/>
    <w:p w:rsidR="00D2298A" w:rsidRDefault="00D2298A" w:rsidP="00D2298A">
      <w:pPr>
        <w:pStyle w:val="NormalWeb"/>
        <w:shd w:val="clear" w:color="auto" w:fill="FFFFFF"/>
        <w:spacing w:before="0" w:beforeAutospacing="0" w:after="270" w:afterAutospacing="0"/>
        <w:textAlignment w:val="baseline"/>
        <w:rPr>
          <w:rFonts w:ascii="Arial" w:hAnsi="Arial" w:cs="Arial"/>
          <w:color w:val="000000"/>
        </w:rPr>
      </w:pPr>
    </w:p>
    <w:p w:rsidR="00D2298A" w:rsidRPr="00AC5EF1" w:rsidRDefault="00D2298A" w:rsidP="00AC5EF1">
      <w:pPr>
        <w:pStyle w:val="NoSpacing"/>
        <w:jc w:val="both"/>
        <w:rPr>
          <w:sz w:val="24"/>
          <w:szCs w:val="24"/>
        </w:rPr>
      </w:pPr>
      <w:r w:rsidRPr="00AC5EF1">
        <w:rPr>
          <w:sz w:val="24"/>
          <w:szCs w:val="24"/>
        </w:rPr>
        <w:lastRenderedPageBreak/>
        <w:t>A process is an instance of a program that is being executed. It contains the program code and its current activity. Depending on the operating system, a process may be made up of multiple threads of execution that execute instructions concurrently. A program is a collection of instructions; a process is the actual execution of those instructions.</w:t>
      </w:r>
    </w:p>
    <w:p w:rsidR="00D2298A" w:rsidRPr="00AC5EF1" w:rsidRDefault="00D2298A" w:rsidP="00AC5EF1">
      <w:pPr>
        <w:pStyle w:val="NoSpacing"/>
        <w:jc w:val="both"/>
        <w:rPr>
          <w:sz w:val="24"/>
          <w:szCs w:val="24"/>
        </w:rPr>
      </w:pPr>
      <w:r w:rsidRPr="00AC5EF1">
        <w:rPr>
          <w:sz w:val="24"/>
          <w:szCs w:val="24"/>
        </w:rPr>
        <w:t>A process has a self-contained execution environment. It has a complete set of private basic run-time resources; in particular, each process has its own memory space. Processes are often considered similar to other programs or applications. However, the running of a single application may in fact be </w:t>
      </w:r>
      <w:r w:rsidRPr="00AC5EF1">
        <w:rPr>
          <w:sz w:val="24"/>
          <w:szCs w:val="24"/>
          <w:bdr w:val="none" w:sz="0" w:space="0" w:color="auto" w:frame="1"/>
        </w:rPr>
        <w:t>a set of cooperating processes. To facilitate communication between the processes, most operating systems use Inter Process Communication (IPC) resources, such as pipes and sockets. The IPC resources can also be used for communication between processes on different systems. Most applications in a virtual machine run as a single process. However, it can create additional processes using a process builder object.</w:t>
      </w:r>
    </w:p>
    <w:p w:rsidR="00D2298A" w:rsidRPr="00AC5EF1" w:rsidRDefault="00D2298A" w:rsidP="00AC5EF1">
      <w:pPr>
        <w:pStyle w:val="NoSpacing"/>
        <w:jc w:val="both"/>
        <w:rPr>
          <w:sz w:val="24"/>
          <w:szCs w:val="24"/>
        </w:rPr>
      </w:pPr>
    </w:p>
    <w:p w:rsidR="00D2298A" w:rsidRPr="00AC5EF1" w:rsidRDefault="00D2298A" w:rsidP="00AC5EF1">
      <w:pPr>
        <w:pStyle w:val="NoSpacing"/>
        <w:jc w:val="both"/>
        <w:rPr>
          <w:sz w:val="24"/>
          <w:szCs w:val="24"/>
        </w:rPr>
      </w:pPr>
      <w:r w:rsidRPr="00AC5EF1">
        <w:rPr>
          <w:sz w:val="24"/>
          <w:szCs w:val="24"/>
        </w:rPr>
        <w:t>In computers, a thread can execute even the smallest sequence of programmed instructions that can be managed independently by an operating system. The applications of threads and processes differ from one operating system to another. However, the threads are made of and exist within a process; every process has at least one. Multiple threads can also exist in a process and share resources, which helps in efficient communication between threads.</w:t>
      </w:r>
    </w:p>
    <w:p w:rsidR="00D2298A" w:rsidRPr="00AC5EF1" w:rsidRDefault="00D2298A" w:rsidP="00AC5EF1">
      <w:pPr>
        <w:pStyle w:val="NoSpacing"/>
        <w:jc w:val="both"/>
        <w:rPr>
          <w:sz w:val="24"/>
          <w:szCs w:val="24"/>
        </w:rPr>
      </w:pPr>
      <w:r w:rsidRPr="00AC5EF1">
        <w:rPr>
          <w:sz w:val="24"/>
          <w:szCs w:val="24"/>
        </w:rPr>
        <w:t>On a single processor, multitasking takes place as the processor switches between different threads; it is known as multithreading. The switching happens so frequently that the threads or tasks are perceived to be running at the same time. Threads can truly be concurrent on a multiprocessor or multi-core system, with every processor or core executing the separate threads simultaneously.</w:t>
      </w:r>
    </w:p>
    <w:p w:rsidR="00AC5EF1" w:rsidRDefault="00AC5EF1" w:rsidP="00AC5EF1">
      <w:pPr>
        <w:pStyle w:val="NoSpacing"/>
        <w:jc w:val="both"/>
        <w:rPr>
          <w:sz w:val="24"/>
          <w:szCs w:val="24"/>
        </w:rPr>
      </w:pPr>
    </w:p>
    <w:p w:rsidR="00D2298A" w:rsidRPr="00AC5EF1" w:rsidRDefault="00D2298A" w:rsidP="00AC5EF1">
      <w:pPr>
        <w:pStyle w:val="NoSpacing"/>
        <w:jc w:val="both"/>
        <w:rPr>
          <w:sz w:val="24"/>
          <w:szCs w:val="24"/>
        </w:rPr>
      </w:pPr>
      <w:r w:rsidRPr="00AC5EF1">
        <w:rPr>
          <w:sz w:val="24"/>
          <w:szCs w:val="24"/>
        </w:rPr>
        <w:t>In summary, threads may be considered lightweight processes, as they contain simple sets of instructions and can run within a larger process. Computers can run multiple threads and processes at the same time.</w:t>
      </w:r>
    </w:p>
    <w:p w:rsidR="00AE16A2" w:rsidRPr="00AC5EF1" w:rsidRDefault="00AE16A2" w:rsidP="00C96F6D">
      <w:pPr>
        <w:pStyle w:val="NoSpacing"/>
        <w:outlineLvl w:val="0"/>
        <w:rPr>
          <w:b/>
          <w:sz w:val="24"/>
          <w:szCs w:val="24"/>
        </w:rPr>
      </w:pPr>
      <w:r w:rsidRPr="00AC5EF1">
        <w:rPr>
          <w:b/>
          <w:sz w:val="24"/>
          <w:szCs w:val="24"/>
        </w:rPr>
        <w:t>Process Scheduling</w:t>
      </w:r>
    </w:p>
    <w:p w:rsidR="00AE16A2" w:rsidRPr="00AE16A2" w:rsidRDefault="00AE16A2" w:rsidP="00AC5EF1">
      <w:pPr>
        <w:pStyle w:val="NoSpacing"/>
        <w:rPr>
          <w:sz w:val="23"/>
          <w:szCs w:val="23"/>
        </w:rPr>
      </w:pPr>
      <w:r w:rsidRPr="00AE16A2">
        <w:rPr>
          <w:sz w:val="23"/>
          <w:szCs w:val="23"/>
        </w:rPr>
        <w:t>The act of determining which process in the ready state should be moved to the running state is known as Process Scheduling.</w:t>
      </w:r>
    </w:p>
    <w:p w:rsidR="00AE16A2" w:rsidRPr="00AE16A2" w:rsidRDefault="00AE16A2" w:rsidP="00AC5EF1">
      <w:pPr>
        <w:pStyle w:val="NoSpacing"/>
        <w:rPr>
          <w:sz w:val="23"/>
          <w:szCs w:val="23"/>
        </w:rPr>
      </w:pPr>
      <w:r w:rsidRPr="00AE16A2">
        <w:rPr>
          <w:sz w:val="23"/>
          <w:szCs w:val="23"/>
        </w:rPr>
        <w:t>The prime aim of the process scheduling system is to keep the CPU busy all the time and to deliver minimum response time for all programs. For achieving this, the scheduler must apply appropriate rules for swapping processes IN and OUT of CPU.</w:t>
      </w:r>
    </w:p>
    <w:p w:rsidR="00AC5EF1" w:rsidRPr="00AC5EF1" w:rsidRDefault="00AC5EF1" w:rsidP="00AC5EF1">
      <w:pPr>
        <w:pStyle w:val="NoSpacing"/>
        <w:rPr>
          <w:sz w:val="16"/>
          <w:szCs w:val="16"/>
        </w:rPr>
      </w:pPr>
    </w:p>
    <w:p w:rsidR="00AE16A2" w:rsidRPr="00AE16A2" w:rsidRDefault="00AE16A2" w:rsidP="00AC5EF1">
      <w:pPr>
        <w:pStyle w:val="NoSpacing"/>
        <w:rPr>
          <w:sz w:val="23"/>
          <w:szCs w:val="23"/>
        </w:rPr>
      </w:pPr>
      <w:r w:rsidRPr="00AE16A2">
        <w:rPr>
          <w:sz w:val="23"/>
          <w:szCs w:val="23"/>
        </w:rPr>
        <w:t xml:space="preserve">Schedulers fell into one of the two general </w:t>
      </w:r>
      <w:r w:rsidR="00A54349" w:rsidRPr="00AE16A2">
        <w:rPr>
          <w:sz w:val="23"/>
          <w:szCs w:val="23"/>
        </w:rPr>
        <w:t>categories:</w:t>
      </w:r>
    </w:p>
    <w:p w:rsidR="00AC5EF1" w:rsidRPr="00AC5EF1" w:rsidRDefault="00AC5EF1" w:rsidP="00AC5EF1">
      <w:pPr>
        <w:pStyle w:val="NoSpacing"/>
        <w:rPr>
          <w:sz w:val="16"/>
          <w:szCs w:val="16"/>
        </w:rPr>
      </w:pPr>
    </w:p>
    <w:p w:rsidR="00AE16A2" w:rsidRPr="00AE16A2" w:rsidRDefault="00AC5EF1" w:rsidP="00753D4C">
      <w:pPr>
        <w:pStyle w:val="NoSpacing"/>
        <w:numPr>
          <w:ilvl w:val="0"/>
          <w:numId w:val="1"/>
        </w:numPr>
        <w:rPr>
          <w:sz w:val="23"/>
          <w:szCs w:val="23"/>
        </w:rPr>
      </w:pPr>
      <w:r w:rsidRPr="00AC5EF1">
        <w:rPr>
          <w:b/>
          <w:sz w:val="23"/>
          <w:szCs w:val="23"/>
        </w:rPr>
        <w:t>Non pre-emptive scheduling</w:t>
      </w:r>
      <w:r>
        <w:rPr>
          <w:sz w:val="23"/>
          <w:szCs w:val="23"/>
        </w:rPr>
        <w:t>-</w:t>
      </w:r>
      <w:r w:rsidR="00AE16A2" w:rsidRPr="00AE16A2">
        <w:rPr>
          <w:sz w:val="23"/>
          <w:szCs w:val="23"/>
        </w:rPr>
        <w:t> When the currently executing process gives up the CPU voluntarily.</w:t>
      </w:r>
    </w:p>
    <w:p w:rsidR="00AE16A2" w:rsidRDefault="00AE16A2" w:rsidP="00753D4C">
      <w:pPr>
        <w:pStyle w:val="NoSpacing"/>
        <w:numPr>
          <w:ilvl w:val="0"/>
          <w:numId w:val="1"/>
        </w:numPr>
        <w:rPr>
          <w:sz w:val="23"/>
          <w:szCs w:val="23"/>
        </w:rPr>
      </w:pPr>
      <w:r w:rsidRPr="00AC5EF1">
        <w:rPr>
          <w:b/>
          <w:sz w:val="23"/>
          <w:szCs w:val="23"/>
        </w:rPr>
        <w:t>Pre-emptive sch</w:t>
      </w:r>
      <w:r w:rsidR="00AC5EF1" w:rsidRPr="00AC5EF1">
        <w:rPr>
          <w:b/>
          <w:sz w:val="23"/>
          <w:szCs w:val="23"/>
        </w:rPr>
        <w:t>eduling-</w:t>
      </w:r>
      <w:r w:rsidR="00AC5EF1">
        <w:rPr>
          <w:sz w:val="23"/>
          <w:szCs w:val="23"/>
        </w:rPr>
        <w:t xml:space="preserve"> </w:t>
      </w:r>
      <w:r w:rsidRPr="00AE16A2">
        <w:rPr>
          <w:sz w:val="23"/>
          <w:szCs w:val="23"/>
        </w:rPr>
        <w:t>When the operating system decides to favour another process, pre-empting the currently executing process.</w:t>
      </w:r>
    </w:p>
    <w:p w:rsidR="00A54349" w:rsidRPr="00AC5EF1" w:rsidRDefault="00A54349" w:rsidP="00C96F6D">
      <w:pPr>
        <w:pStyle w:val="NoSpacing"/>
        <w:jc w:val="both"/>
        <w:outlineLvl w:val="0"/>
        <w:rPr>
          <w:b/>
          <w:sz w:val="24"/>
          <w:szCs w:val="24"/>
        </w:rPr>
      </w:pPr>
      <w:r w:rsidRPr="00AC5EF1">
        <w:rPr>
          <w:b/>
          <w:sz w:val="24"/>
          <w:szCs w:val="24"/>
        </w:rPr>
        <w:t>Scheduling Queues</w:t>
      </w:r>
    </w:p>
    <w:p w:rsidR="00A54349" w:rsidRPr="00AC5EF1" w:rsidRDefault="00A54349" w:rsidP="00753D4C">
      <w:pPr>
        <w:pStyle w:val="NoSpacing"/>
        <w:numPr>
          <w:ilvl w:val="0"/>
          <w:numId w:val="2"/>
        </w:numPr>
        <w:jc w:val="both"/>
        <w:rPr>
          <w:color w:val="000000"/>
          <w:sz w:val="24"/>
          <w:szCs w:val="24"/>
        </w:rPr>
      </w:pPr>
      <w:r w:rsidRPr="00AC5EF1">
        <w:rPr>
          <w:color w:val="000000"/>
          <w:sz w:val="24"/>
          <w:szCs w:val="24"/>
        </w:rPr>
        <w:t>All processes when enters into the system are stored in the </w:t>
      </w:r>
      <w:r w:rsidRPr="00AC5EF1">
        <w:rPr>
          <w:b/>
          <w:bCs/>
          <w:color w:val="000000"/>
          <w:sz w:val="24"/>
          <w:szCs w:val="24"/>
        </w:rPr>
        <w:t>job queue</w:t>
      </w:r>
      <w:r w:rsidRPr="00AC5EF1">
        <w:rPr>
          <w:color w:val="000000"/>
          <w:sz w:val="24"/>
          <w:szCs w:val="24"/>
        </w:rPr>
        <w:t>.</w:t>
      </w:r>
    </w:p>
    <w:p w:rsidR="00A54349" w:rsidRPr="00AC5EF1" w:rsidRDefault="00A54349" w:rsidP="00753D4C">
      <w:pPr>
        <w:pStyle w:val="NoSpacing"/>
        <w:numPr>
          <w:ilvl w:val="0"/>
          <w:numId w:val="2"/>
        </w:numPr>
        <w:jc w:val="both"/>
        <w:rPr>
          <w:color w:val="000000"/>
          <w:sz w:val="24"/>
          <w:szCs w:val="24"/>
        </w:rPr>
      </w:pPr>
      <w:r w:rsidRPr="00AC5EF1">
        <w:rPr>
          <w:color w:val="000000"/>
          <w:sz w:val="24"/>
          <w:szCs w:val="24"/>
        </w:rPr>
        <w:t>Processes in the Ready state are placed in the </w:t>
      </w:r>
      <w:r w:rsidRPr="00AC5EF1">
        <w:rPr>
          <w:b/>
          <w:bCs/>
          <w:color w:val="000000"/>
          <w:sz w:val="24"/>
          <w:szCs w:val="24"/>
        </w:rPr>
        <w:t>ready queue</w:t>
      </w:r>
      <w:r w:rsidRPr="00AC5EF1">
        <w:rPr>
          <w:color w:val="000000"/>
          <w:sz w:val="24"/>
          <w:szCs w:val="24"/>
        </w:rPr>
        <w:t>.</w:t>
      </w:r>
    </w:p>
    <w:p w:rsidR="00A54349" w:rsidRPr="00AC5EF1" w:rsidRDefault="00A54349" w:rsidP="00753D4C">
      <w:pPr>
        <w:pStyle w:val="NoSpacing"/>
        <w:numPr>
          <w:ilvl w:val="0"/>
          <w:numId w:val="2"/>
        </w:numPr>
        <w:jc w:val="both"/>
        <w:rPr>
          <w:color w:val="000000"/>
          <w:sz w:val="24"/>
          <w:szCs w:val="24"/>
        </w:rPr>
      </w:pPr>
      <w:r w:rsidRPr="00AC5EF1">
        <w:rPr>
          <w:color w:val="000000"/>
          <w:sz w:val="24"/>
          <w:szCs w:val="24"/>
        </w:rPr>
        <w:t>Processes waiting for a device to become available are placed in </w:t>
      </w:r>
      <w:r w:rsidRPr="00AC5EF1">
        <w:rPr>
          <w:b/>
          <w:bCs/>
          <w:color w:val="000000"/>
          <w:sz w:val="24"/>
          <w:szCs w:val="24"/>
        </w:rPr>
        <w:t>device queues</w:t>
      </w:r>
      <w:r w:rsidRPr="00AC5EF1">
        <w:rPr>
          <w:color w:val="000000"/>
          <w:sz w:val="24"/>
          <w:szCs w:val="24"/>
        </w:rPr>
        <w:t>. There are unique device queues for each I/O device available.</w:t>
      </w:r>
    </w:p>
    <w:p w:rsidR="00A54349" w:rsidRPr="00AC5EF1" w:rsidRDefault="00A54349" w:rsidP="00AC5EF1">
      <w:pPr>
        <w:pStyle w:val="NoSpacing"/>
        <w:jc w:val="both"/>
        <w:rPr>
          <w:color w:val="000000"/>
          <w:sz w:val="24"/>
          <w:szCs w:val="24"/>
        </w:rPr>
      </w:pPr>
      <w:r w:rsidRPr="00AC5EF1">
        <w:rPr>
          <w:color w:val="000000"/>
          <w:sz w:val="24"/>
          <w:szCs w:val="24"/>
        </w:rPr>
        <w:lastRenderedPageBreak/>
        <w:t>A new process is initially put in the ready queue. It waits in the ready queue until it is selected for execution(or dispatched). Once the process is assigned to the CPU and is executing, once of several events could occur.</w:t>
      </w:r>
    </w:p>
    <w:p w:rsidR="00A54349" w:rsidRPr="00AC5EF1" w:rsidRDefault="00A54349" w:rsidP="00753D4C">
      <w:pPr>
        <w:pStyle w:val="NoSpacing"/>
        <w:numPr>
          <w:ilvl w:val="0"/>
          <w:numId w:val="3"/>
        </w:numPr>
        <w:jc w:val="both"/>
        <w:rPr>
          <w:color w:val="000000"/>
          <w:sz w:val="24"/>
          <w:szCs w:val="24"/>
        </w:rPr>
      </w:pPr>
      <w:r w:rsidRPr="00AC5EF1">
        <w:rPr>
          <w:color w:val="000000"/>
          <w:sz w:val="24"/>
          <w:szCs w:val="24"/>
        </w:rPr>
        <w:t>The process could issue an I/O request, and then be placed in an I/O queue.</w:t>
      </w:r>
    </w:p>
    <w:p w:rsidR="00A54349" w:rsidRPr="00AC5EF1" w:rsidRDefault="00A54349" w:rsidP="00753D4C">
      <w:pPr>
        <w:pStyle w:val="NoSpacing"/>
        <w:numPr>
          <w:ilvl w:val="0"/>
          <w:numId w:val="3"/>
        </w:numPr>
        <w:jc w:val="both"/>
        <w:rPr>
          <w:color w:val="000000"/>
          <w:sz w:val="24"/>
          <w:szCs w:val="24"/>
        </w:rPr>
      </w:pPr>
      <w:r w:rsidRPr="00AC5EF1">
        <w:rPr>
          <w:color w:val="000000"/>
          <w:sz w:val="24"/>
          <w:szCs w:val="24"/>
        </w:rPr>
        <w:t>The process could create a new subprocess and wait for its termination.</w:t>
      </w:r>
    </w:p>
    <w:p w:rsidR="00D05BF2" w:rsidRPr="00AC5EF1" w:rsidRDefault="00A54349" w:rsidP="00753D4C">
      <w:pPr>
        <w:pStyle w:val="NoSpacing"/>
        <w:numPr>
          <w:ilvl w:val="0"/>
          <w:numId w:val="3"/>
        </w:numPr>
        <w:jc w:val="both"/>
        <w:rPr>
          <w:color w:val="000000"/>
          <w:sz w:val="24"/>
          <w:szCs w:val="24"/>
        </w:rPr>
      </w:pPr>
      <w:r w:rsidRPr="00AC5EF1">
        <w:rPr>
          <w:color w:val="000000"/>
          <w:sz w:val="24"/>
          <w:szCs w:val="24"/>
        </w:rPr>
        <w:t>The process could be removed forcibly from the CPU, as a result of an interrupt, and be put back in the ready queue.</w:t>
      </w:r>
    </w:p>
    <w:p w:rsidR="00AC5EF1" w:rsidRDefault="00AC5EF1" w:rsidP="00AC5EF1">
      <w:pPr>
        <w:pStyle w:val="NoSpacing"/>
        <w:jc w:val="both"/>
        <w:rPr>
          <w:sz w:val="24"/>
          <w:szCs w:val="24"/>
        </w:rPr>
      </w:pPr>
    </w:p>
    <w:p w:rsidR="00D05BF2" w:rsidRPr="00AC5EF1" w:rsidRDefault="00D05BF2" w:rsidP="00C96F6D">
      <w:pPr>
        <w:pStyle w:val="NoSpacing"/>
        <w:jc w:val="both"/>
        <w:outlineLvl w:val="0"/>
        <w:rPr>
          <w:b/>
          <w:sz w:val="24"/>
          <w:szCs w:val="24"/>
        </w:rPr>
      </w:pPr>
      <w:r w:rsidRPr="00AC5EF1">
        <w:rPr>
          <w:b/>
          <w:sz w:val="24"/>
          <w:szCs w:val="24"/>
        </w:rPr>
        <w:t>Types of Schedulers</w:t>
      </w:r>
    </w:p>
    <w:p w:rsidR="00D05BF2" w:rsidRPr="00AC5EF1" w:rsidRDefault="00D05BF2" w:rsidP="00AC5EF1">
      <w:pPr>
        <w:pStyle w:val="NoSpacing"/>
        <w:jc w:val="both"/>
        <w:rPr>
          <w:color w:val="000000"/>
          <w:sz w:val="24"/>
          <w:szCs w:val="24"/>
        </w:rPr>
      </w:pPr>
      <w:r w:rsidRPr="00AC5EF1">
        <w:rPr>
          <w:color w:val="000000"/>
          <w:sz w:val="24"/>
          <w:szCs w:val="24"/>
        </w:rPr>
        <w:t>There are three types of schedulers available:</w:t>
      </w:r>
    </w:p>
    <w:p w:rsidR="00AC5EF1" w:rsidRPr="00AC5EF1" w:rsidRDefault="00AC5EF1" w:rsidP="00AC5EF1">
      <w:pPr>
        <w:pStyle w:val="NoSpacing"/>
        <w:jc w:val="both"/>
        <w:rPr>
          <w:b/>
          <w:bCs/>
          <w:color w:val="000000"/>
          <w:sz w:val="16"/>
          <w:szCs w:val="16"/>
        </w:rPr>
      </w:pPr>
    </w:p>
    <w:p w:rsidR="00D05BF2" w:rsidRPr="00AC5EF1" w:rsidRDefault="00D05BF2" w:rsidP="00C96F6D">
      <w:pPr>
        <w:pStyle w:val="NoSpacing"/>
        <w:jc w:val="both"/>
        <w:outlineLvl w:val="0"/>
        <w:rPr>
          <w:color w:val="000000"/>
          <w:sz w:val="24"/>
          <w:szCs w:val="24"/>
        </w:rPr>
      </w:pPr>
      <w:r w:rsidRPr="00AC5EF1">
        <w:rPr>
          <w:b/>
          <w:bCs/>
          <w:color w:val="000000"/>
          <w:sz w:val="24"/>
          <w:szCs w:val="24"/>
        </w:rPr>
        <w:t>Long Term Scheduler</w:t>
      </w:r>
      <w:r w:rsidRPr="00AC5EF1">
        <w:rPr>
          <w:color w:val="000000"/>
          <w:sz w:val="24"/>
          <w:szCs w:val="24"/>
        </w:rPr>
        <w:t> :</w:t>
      </w:r>
    </w:p>
    <w:p w:rsidR="00D05BF2" w:rsidRPr="00AC5EF1" w:rsidRDefault="00D05BF2" w:rsidP="00AC5EF1">
      <w:pPr>
        <w:pStyle w:val="NoSpacing"/>
        <w:jc w:val="both"/>
        <w:rPr>
          <w:color w:val="000000"/>
          <w:sz w:val="24"/>
          <w:szCs w:val="24"/>
        </w:rPr>
      </w:pPr>
      <w:r w:rsidRPr="00AC5EF1">
        <w:rPr>
          <w:color w:val="000000"/>
          <w:sz w:val="24"/>
          <w:szCs w:val="24"/>
        </w:rPr>
        <w:t>Long term scheduler runs less frequently. Long Term Schedulers decide which program must get into the job queue. From the job queue, the Job Processor, selects processes and loads them into the memory for execution. Primary aim of the Job Scheduler is to maintain a good degree of Multiprogramming. An optimal degree of Multiprogramming means the average rate of process creation is equal to the average departure rate of processes from the execution memory.</w:t>
      </w:r>
    </w:p>
    <w:p w:rsidR="00AC5EF1" w:rsidRPr="00AC5EF1" w:rsidRDefault="00AC5EF1" w:rsidP="00AC5EF1">
      <w:pPr>
        <w:pStyle w:val="NoSpacing"/>
        <w:jc w:val="both"/>
        <w:rPr>
          <w:b/>
          <w:bCs/>
          <w:color w:val="000000"/>
          <w:sz w:val="16"/>
          <w:szCs w:val="16"/>
        </w:rPr>
      </w:pPr>
    </w:p>
    <w:p w:rsidR="00D05BF2" w:rsidRPr="00AC5EF1" w:rsidRDefault="00D05BF2" w:rsidP="00C96F6D">
      <w:pPr>
        <w:pStyle w:val="NoSpacing"/>
        <w:jc w:val="both"/>
        <w:outlineLvl w:val="0"/>
        <w:rPr>
          <w:color w:val="000000"/>
          <w:sz w:val="24"/>
          <w:szCs w:val="24"/>
        </w:rPr>
      </w:pPr>
      <w:r w:rsidRPr="00AC5EF1">
        <w:rPr>
          <w:b/>
          <w:bCs/>
          <w:color w:val="000000"/>
          <w:sz w:val="24"/>
          <w:szCs w:val="24"/>
        </w:rPr>
        <w:t>Short Term Scheduler</w:t>
      </w:r>
      <w:r w:rsidRPr="00AC5EF1">
        <w:rPr>
          <w:color w:val="000000"/>
          <w:sz w:val="24"/>
          <w:szCs w:val="24"/>
        </w:rPr>
        <w:t> :</w:t>
      </w:r>
    </w:p>
    <w:p w:rsidR="00D05BF2" w:rsidRPr="00AC5EF1" w:rsidRDefault="00D05BF2" w:rsidP="00AC5EF1">
      <w:pPr>
        <w:pStyle w:val="NoSpacing"/>
        <w:jc w:val="both"/>
        <w:rPr>
          <w:color w:val="000000"/>
          <w:sz w:val="24"/>
          <w:szCs w:val="24"/>
        </w:rPr>
      </w:pPr>
      <w:r w:rsidRPr="00AC5EF1">
        <w:rPr>
          <w:color w:val="000000"/>
          <w:sz w:val="24"/>
          <w:szCs w:val="24"/>
        </w:rPr>
        <w:t>This is also known as CPU Scheduler and runs very frequently. The primary aim of this scheduler is to enhance CPU performance and increase process execution rate.</w:t>
      </w:r>
    </w:p>
    <w:p w:rsidR="00AC5EF1" w:rsidRPr="00AC5EF1" w:rsidRDefault="00AC5EF1" w:rsidP="00AC5EF1">
      <w:pPr>
        <w:pStyle w:val="NoSpacing"/>
        <w:jc w:val="both"/>
        <w:rPr>
          <w:b/>
          <w:bCs/>
          <w:color w:val="000000"/>
          <w:sz w:val="16"/>
          <w:szCs w:val="16"/>
        </w:rPr>
      </w:pPr>
    </w:p>
    <w:p w:rsidR="00D05BF2" w:rsidRPr="00AC5EF1" w:rsidRDefault="00D05BF2" w:rsidP="00C96F6D">
      <w:pPr>
        <w:pStyle w:val="NoSpacing"/>
        <w:jc w:val="both"/>
        <w:outlineLvl w:val="0"/>
        <w:rPr>
          <w:color w:val="000000"/>
          <w:sz w:val="24"/>
          <w:szCs w:val="24"/>
        </w:rPr>
      </w:pPr>
      <w:r w:rsidRPr="00AC5EF1">
        <w:rPr>
          <w:b/>
          <w:bCs/>
          <w:color w:val="000000"/>
          <w:sz w:val="24"/>
          <w:szCs w:val="24"/>
        </w:rPr>
        <w:t>Medium Term Scheduler</w:t>
      </w:r>
      <w:r w:rsidRPr="00AC5EF1">
        <w:rPr>
          <w:color w:val="000000"/>
          <w:sz w:val="24"/>
          <w:szCs w:val="24"/>
        </w:rPr>
        <w:t> :</w:t>
      </w:r>
    </w:p>
    <w:p w:rsidR="00D05BF2" w:rsidRPr="00AC5EF1" w:rsidRDefault="00D05BF2" w:rsidP="00AC5EF1">
      <w:pPr>
        <w:pStyle w:val="NoSpacing"/>
        <w:jc w:val="both"/>
        <w:rPr>
          <w:color w:val="000000"/>
          <w:sz w:val="24"/>
          <w:szCs w:val="24"/>
        </w:rPr>
      </w:pPr>
      <w:r w:rsidRPr="00AC5EF1">
        <w:rPr>
          <w:color w:val="000000"/>
          <w:sz w:val="24"/>
          <w:szCs w:val="24"/>
        </w:rPr>
        <w:t xml:space="preserve">This scheduler removes the processes from memory (and from active contention for the CPU), and thus reduces the degree of multiprogramming. At some later time, the process can be reintroduced into memory and its execution </w:t>
      </w:r>
      <w:r w:rsidR="00C96F6D">
        <w:rPr>
          <w:color w:val="000000"/>
          <w:sz w:val="24"/>
          <w:szCs w:val="24"/>
        </w:rPr>
        <w:t>c</w:t>
      </w:r>
      <w:r w:rsidRPr="00AC5EF1">
        <w:rPr>
          <w:color w:val="000000"/>
          <w:sz w:val="24"/>
          <w:szCs w:val="24"/>
        </w:rPr>
        <w:t>an be continued where it left off. This scheme is called </w:t>
      </w:r>
      <w:r w:rsidRPr="00AC5EF1">
        <w:rPr>
          <w:b/>
          <w:bCs/>
          <w:color w:val="000000"/>
          <w:sz w:val="24"/>
          <w:szCs w:val="24"/>
        </w:rPr>
        <w:t>swapping</w:t>
      </w:r>
      <w:r w:rsidRPr="00AC5EF1">
        <w:rPr>
          <w:color w:val="000000"/>
          <w:sz w:val="24"/>
          <w:szCs w:val="24"/>
        </w:rPr>
        <w:t>. The process is swapped out, and is later swapped in, by the medium term scheduler.</w:t>
      </w:r>
    </w:p>
    <w:p w:rsidR="00AC5EF1" w:rsidRPr="00AC5EF1" w:rsidRDefault="00AC5EF1" w:rsidP="00AC5EF1">
      <w:pPr>
        <w:pStyle w:val="NoSpacing"/>
        <w:jc w:val="both"/>
        <w:rPr>
          <w:color w:val="000000"/>
          <w:sz w:val="16"/>
          <w:szCs w:val="16"/>
        </w:rPr>
      </w:pPr>
    </w:p>
    <w:p w:rsidR="00371D13" w:rsidRPr="00AC5EF1" w:rsidRDefault="00D05BF2" w:rsidP="00AC5EF1">
      <w:pPr>
        <w:pStyle w:val="NoSpacing"/>
        <w:jc w:val="both"/>
        <w:rPr>
          <w:sz w:val="24"/>
          <w:szCs w:val="24"/>
        </w:rPr>
      </w:pPr>
      <w:r w:rsidRPr="00AC5EF1">
        <w:rPr>
          <w:color w:val="000000"/>
          <w:sz w:val="24"/>
          <w:szCs w:val="24"/>
        </w:rPr>
        <w:t>Swapping may be necessary to improve the process mix, or because a change in memory requirements has overcommitted available memory, requiring memory to be freed up. This complete process is descripted in the below diagram:</w:t>
      </w:r>
      <w:r w:rsidRPr="00AC5EF1">
        <w:rPr>
          <w:sz w:val="24"/>
          <w:szCs w:val="24"/>
        </w:rPr>
        <w:t xml:space="preserve"> </w:t>
      </w:r>
    </w:p>
    <w:p w:rsidR="00371D13" w:rsidRDefault="00371D13" w:rsidP="00D05BF2">
      <w:pPr>
        <w:pStyle w:val="NormalWeb"/>
        <w:shd w:val="clear" w:color="auto" w:fill="FFFFFF"/>
        <w:spacing w:before="0" w:beforeAutospacing="0" w:after="150" w:afterAutospacing="0" w:line="450" w:lineRule="atLeast"/>
        <w:ind w:left="375"/>
        <w:jc w:val="both"/>
      </w:pPr>
    </w:p>
    <w:p w:rsidR="00D05BF2" w:rsidRDefault="00D05BF2" w:rsidP="00371D13">
      <w:pPr>
        <w:pStyle w:val="NormalWeb"/>
        <w:shd w:val="clear" w:color="auto" w:fill="FFFFFF"/>
        <w:spacing w:before="0" w:beforeAutospacing="0" w:after="150" w:afterAutospacing="0" w:line="450" w:lineRule="atLeast"/>
        <w:ind w:left="375"/>
        <w:jc w:val="center"/>
        <w:rPr>
          <w:rFonts w:ascii="Arial" w:hAnsi="Arial" w:cs="Arial"/>
          <w:color w:val="000000"/>
          <w:sz w:val="23"/>
          <w:szCs w:val="23"/>
        </w:rPr>
      </w:pPr>
      <w:r>
        <w:rPr>
          <w:noProof/>
        </w:rPr>
        <w:drawing>
          <wp:inline distT="0" distB="0" distL="0" distR="0">
            <wp:extent cx="3743325" cy="1670528"/>
            <wp:effectExtent l="0" t="0" r="9525" b="0"/>
            <wp:docPr id="1" name="Picture 1" descr="Scheduling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duling Queues"/>
                    <pic:cNvPicPr>
                      <a:picLocks noChangeAspect="1" noChangeArrowheads="1"/>
                    </pic:cNvPicPr>
                  </pic:nvPicPr>
                  <pic:blipFill>
                    <a:blip r:embed="rId7"/>
                    <a:srcRect/>
                    <a:stretch>
                      <a:fillRect/>
                    </a:stretch>
                  </pic:blipFill>
                  <pic:spPr bwMode="auto">
                    <a:xfrm>
                      <a:off x="0" y="0"/>
                      <a:ext cx="3749676" cy="1673362"/>
                    </a:xfrm>
                    <a:prstGeom prst="rect">
                      <a:avLst/>
                    </a:prstGeom>
                    <a:noFill/>
                    <a:ln w="9525">
                      <a:noFill/>
                      <a:miter lim="800000"/>
                      <a:headEnd/>
                      <a:tailEnd/>
                    </a:ln>
                  </pic:spPr>
                </pic:pic>
              </a:graphicData>
            </a:graphic>
          </wp:inline>
        </w:drawing>
      </w:r>
    </w:p>
    <w:p w:rsidR="00371D13" w:rsidRPr="00FA08A0" w:rsidRDefault="00371D13" w:rsidP="00C96F6D">
      <w:pPr>
        <w:pStyle w:val="NoSpacing"/>
        <w:jc w:val="both"/>
        <w:outlineLvl w:val="0"/>
        <w:rPr>
          <w:b/>
          <w:sz w:val="24"/>
          <w:szCs w:val="24"/>
        </w:rPr>
      </w:pPr>
      <w:r w:rsidRPr="00FA08A0">
        <w:rPr>
          <w:b/>
          <w:sz w:val="24"/>
          <w:szCs w:val="24"/>
        </w:rPr>
        <w:lastRenderedPageBreak/>
        <w:t>Context Switch</w:t>
      </w:r>
    </w:p>
    <w:p w:rsidR="00371D13" w:rsidRPr="00FA08A0" w:rsidRDefault="00371D13" w:rsidP="00753D4C">
      <w:pPr>
        <w:pStyle w:val="NoSpacing"/>
        <w:numPr>
          <w:ilvl w:val="0"/>
          <w:numId w:val="4"/>
        </w:numPr>
        <w:jc w:val="both"/>
        <w:rPr>
          <w:color w:val="000000"/>
          <w:sz w:val="24"/>
          <w:szCs w:val="24"/>
        </w:rPr>
      </w:pPr>
      <w:r w:rsidRPr="00FA08A0">
        <w:rPr>
          <w:color w:val="000000"/>
          <w:sz w:val="24"/>
          <w:szCs w:val="24"/>
        </w:rPr>
        <w:t>Switching the CPU to another process requires </w:t>
      </w:r>
      <w:r w:rsidRPr="00FA08A0">
        <w:rPr>
          <w:b/>
          <w:bCs/>
          <w:color w:val="000000"/>
          <w:sz w:val="24"/>
          <w:szCs w:val="24"/>
        </w:rPr>
        <w:t>saving</w:t>
      </w:r>
      <w:r w:rsidRPr="00FA08A0">
        <w:rPr>
          <w:color w:val="000000"/>
          <w:sz w:val="24"/>
          <w:szCs w:val="24"/>
        </w:rPr>
        <w:t> the state of the old process and </w:t>
      </w:r>
      <w:r w:rsidRPr="00FA08A0">
        <w:rPr>
          <w:b/>
          <w:bCs/>
          <w:color w:val="000000"/>
          <w:sz w:val="24"/>
          <w:szCs w:val="24"/>
        </w:rPr>
        <w:t>loading</w:t>
      </w:r>
      <w:r w:rsidR="00E76867">
        <w:rPr>
          <w:b/>
          <w:bCs/>
          <w:color w:val="000000"/>
          <w:sz w:val="24"/>
          <w:szCs w:val="24"/>
        </w:rPr>
        <w:t xml:space="preserve"> </w:t>
      </w:r>
      <w:r w:rsidRPr="00FA08A0">
        <w:rPr>
          <w:color w:val="000000"/>
          <w:sz w:val="24"/>
          <w:szCs w:val="24"/>
        </w:rPr>
        <w:t>the saved state for the new process. This task is known as a </w:t>
      </w:r>
      <w:r w:rsidRPr="00FA08A0">
        <w:rPr>
          <w:b/>
          <w:bCs/>
          <w:color w:val="000000"/>
          <w:sz w:val="24"/>
          <w:szCs w:val="24"/>
        </w:rPr>
        <w:t>context switch</w:t>
      </w:r>
      <w:r w:rsidRPr="00FA08A0">
        <w:rPr>
          <w:color w:val="000000"/>
          <w:sz w:val="24"/>
          <w:szCs w:val="24"/>
        </w:rPr>
        <w:t>.</w:t>
      </w:r>
    </w:p>
    <w:p w:rsidR="00371D13" w:rsidRPr="00FA08A0" w:rsidRDefault="00371D13" w:rsidP="00753D4C">
      <w:pPr>
        <w:pStyle w:val="NoSpacing"/>
        <w:numPr>
          <w:ilvl w:val="0"/>
          <w:numId w:val="4"/>
        </w:numPr>
        <w:jc w:val="both"/>
        <w:rPr>
          <w:color w:val="000000"/>
          <w:sz w:val="24"/>
          <w:szCs w:val="24"/>
        </w:rPr>
      </w:pPr>
      <w:r w:rsidRPr="00FA08A0">
        <w:rPr>
          <w:color w:val="000000"/>
          <w:sz w:val="24"/>
          <w:szCs w:val="24"/>
        </w:rPr>
        <w:t>The </w:t>
      </w:r>
      <w:r w:rsidRPr="00FA08A0">
        <w:rPr>
          <w:b/>
          <w:bCs/>
          <w:color w:val="000000"/>
          <w:sz w:val="24"/>
          <w:szCs w:val="24"/>
        </w:rPr>
        <w:t>context</w:t>
      </w:r>
      <w:r w:rsidRPr="00FA08A0">
        <w:rPr>
          <w:color w:val="000000"/>
          <w:sz w:val="24"/>
          <w:szCs w:val="24"/>
        </w:rPr>
        <w:t> of a process is represented in the </w:t>
      </w:r>
      <w:r w:rsidRPr="00FA08A0">
        <w:rPr>
          <w:b/>
          <w:bCs/>
          <w:color w:val="000000"/>
          <w:sz w:val="24"/>
          <w:szCs w:val="24"/>
        </w:rPr>
        <w:t>Process Control Block(PCB)</w:t>
      </w:r>
      <w:r w:rsidRPr="00FA08A0">
        <w:rPr>
          <w:color w:val="000000"/>
          <w:sz w:val="24"/>
          <w:szCs w:val="24"/>
        </w:rPr>
        <w:t> of a process; it includes the value of the CPU registers, the process state and memory-management information. When a context switch occurs, the Kernel saves the context of the old process in its PCB and loads the saved context of the new process scheduled to run.</w:t>
      </w:r>
    </w:p>
    <w:p w:rsidR="00371D13" w:rsidRPr="00FA08A0" w:rsidRDefault="00371D13" w:rsidP="00753D4C">
      <w:pPr>
        <w:pStyle w:val="NoSpacing"/>
        <w:numPr>
          <w:ilvl w:val="0"/>
          <w:numId w:val="4"/>
        </w:numPr>
        <w:jc w:val="both"/>
        <w:rPr>
          <w:color w:val="000000"/>
          <w:sz w:val="24"/>
          <w:szCs w:val="24"/>
        </w:rPr>
      </w:pPr>
      <w:r w:rsidRPr="00FA08A0">
        <w:rPr>
          <w:color w:val="000000"/>
          <w:sz w:val="24"/>
          <w:szCs w:val="24"/>
        </w:rPr>
        <w:t>Context switch time is </w:t>
      </w:r>
      <w:r w:rsidRPr="00FA08A0">
        <w:rPr>
          <w:b/>
          <w:bCs/>
          <w:color w:val="000000"/>
          <w:sz w:val="24"/>
          <w:szCs w:val="24"/>
        </w:rPr>
        <w:t>pure overhead</w:t>
      </w:r>
      <w:r w:rsidRPr="00FA08A0">
        <w:rPr>
          <w:color w:val="000000"/>
          <w:sz w:val="24"/>
          <w:szCs w:val="24"/>
        </w:rPr>
        <w:t>, because the </w:t>
      </w:r>
      <w:r w:rsidRPr="00FA08A0">
        <w:rPr>
          <w:b/>
          <w:bCs/>
          <w:color w:val="000000"/>
          <w:sz w:val="24"/>
          <w:szCs w:val="24"/>
        </w:rPr>
        <w:t>system does no useful work while switching</w:t>
      </w:r>
      <w:r w:rsidRPr="00FA08A0">
        <w:rPr>
          <w:color w:val="000000"/>
          <w:sz w:val="24"/>
          <w:szCs w:val="24"/>
        </w:rPr>
        <w:t>. Its speed varies from machine to machine, depending on the memory speed, the number of registers that must be copied, and the existence of special instructions</w:t>
      </w:r>
      <w:r w:rsidR="003E6F40">
        <w:rPr>
          <w:color w:val="000000"/>
          <w:sz w:val="24"/>
          <w:szCs w:val="24"/>
        </w:rPr>
        <w:t xml:space="preserve"> </w:t>
      </w:r>
      <w:r w:rsidRPr="00FA08A0">
        <w:rPr>
          <w:color w:val="000000"/>
          <w:sz w:val="24"/>
          <w:szCs w:val="24"/>
        </w:rPr>
        <w:t>(such as a single instruction to load or store all registers). Typical speeds range from 1 to 1000 microseconds.</w:t>
      </w:r>
    </w:p>
    <w:p w:rsidR="00371D13" w:rsidRPr="00FA08A0" w:rsidRDefault="00371D13" w:rsidP="00753D4C">
      <w:pPr>
        <w:pStyle w:val="NoSpacing"/>
        <w:numPr>
          <w:ilvl w:val="0"/>
          <w:numId w:val="4"/>
        </w:numPr>
        <w:jc w:val="both"/>
        <w:rPr>
          <w:color w:val="000000"/>
          <w:sz w:val="24"/>
          <w:szCs w:val="24"/>
        </w:rPr>
      </w:pPr>
      <w:r w:rsidRPr="00FA08A0">
        <w:rPr>
          <w:color w:val="000000"/>
          <w:sz w:val="24"/>
          <w:szCs w:val="24"/>
        </w:rPr>
        <w:t>Context Switching has become such a performance </w:t>
      </w:r>
      <w:r w:rsidRPr="00FA08A0">
        <w:rPr>
          <w:b/>
          <w:bCs/>
          <w:color w:val="000000"/>
          <w:sz w:val="24"/>
          <w:szCs w:val="24"/>
        </w:rPr>
        <w:t>bottleneck</w:t>
      </w:r>
      <w:r w:rsidRPr="00FA08A0">
        <w:rPr>
          <w:color w:val="000000"/>
          <w:sz w:val="24"/>
          <w:szCs w:val="24"/>
        </w:rPr>
        <w:t> that programmers are using new structures</w:t>
      </w:r>
      <w:r w:rsidR="003E6F40">
        <w:rPr>
          <w:color w:val="000000"/>
          <w:sz w:val="24"/>
          <w:szCs w:val="24"/>
        </w:rPr>
        <w:t xml:space="preserve"> </w:t>
      </w:r>
      <w:r w:rsidRPr="00FA08A0">
        <w:rPr>
          <w:color w:val="000000"/>
          <w:sz w:val="24"/>
          <w:szCs w:val="24"/>
        </w:rPr>
        <w:t>(threads) to avoid it whenever possible.</w:t>
      </w:r>
    </w:p>
    <w:p w:rsidR="003E6F40" w:rsidRDefault="003E6F40" w:rsidP="00C96F6D">
      <w:pPr>
        <w:pStyle w:val="NoSpacing"/>
        <w:outlineLvl w:val="0"/>
        <w:rPr>
          <w:b/>
          <w:sz w:val="24"/>
        </w:rPr>
      </w:pPr>
    </w:p>
    <w:p w:rsidR="00A54349" w:rsidRPr="00FA08A0" w:rsidRDefault="00A54349" w:rsidP="00C96F6D">
      <w:pPr>
        <w:pStyle w:val="NoSpacing"/>
        <w:outlineLvl w:val="0"/>
        <w:rPr>
          <w:b/>
        </w:rPr>
      </w:pPr>
      <w:r w:rsidRPr="00FA08A0">
        <w:rPr>
          <w:b/>
          <w:sz w:val="24"/>
        </w:rPr>
        <w:t>OPERATIONS ON PROCESSES</w:t>
      </w:r>
    </w:p>
    <w:p w:rsidR="00A54349" w:rsidRPr="00FA08A0" w:rsidRDefault="00A54349" w:rsidP="00C96F6D">
      <w:pPr>
        <w:pStyle w:val="NoSpacing"/>
        <w:outlineLvl w:val="0"/>
        <w:rPr>
          <w:rFonts w:ascii="Century Gothic" w:hAnsi="Century Gothic"/>
          <w:b/>
        </w:rPr>
      </w:pPr>
      <w:r w:rsidRPr="00FA08A0">
        <w:rPr>
          <w:b/>
        </w:rPr>
        <w:t>Process Creation</w:t>
      </w:r>
    </w:p>
    <w:p w:rsidR="00A54349" w:rsidRPr="00A54349" w:rsidRDefault="00A54349" w:rsidP="00FA08A0">
      <w:pPr>
        <w:pStyle w:val="NoSpacing"/>
        <w:rPr>
          <w:rFonts w:ascii="Century Gothic" w:hAnsi="Century Gothic"/>
        </w:rPr>
      </w:pPr>
      <w:r w:rsidRPr="00A54349">
        <w:t>Parent process create children processes, which, in turn create other processes, forming a tree of processes</w:t>
      </w:r>
    </w:p>
    <w:p w:rsidR="00A54349" w:rsidRPr="00FA08A0" w:rsidRDefault="00A54349" w:rsidP="00FA08A0">
      <w:pPr>
        <w:pStyle w:val="NoSpacing"/>
        <w:rPr>
          <w:sz w:val="16"/>
          <w:szCs w:val="16"/>
        </w:rPr>
      </w:pPr>
    </w:p>
    <w:p w:rsidR="00A54349" w:rsidRPr="00A54349" w:rsidRDefault="00A54349" w:rsidP="00FA08A0">
      <w:pPr>
        <w:pStyle w:val="NoSpacing"/>
        <w:rPr>
          <w:rFonts w:ascii="Century Gothic" w:hAnsi="Century Gothic"/>
        </w:rPr>
      </w:pPr>
      <w:r w:rsidRPr="00FA08A0">
        <w:rPr>
          <w:b/>
        </w:rPr>
        <w:t>Resource sharing</w:t>
      </w:r>
      <w:r w:rsidRPr="00A54349">
        <w:br/>
        <w:t>- Parent and children share all resources</w:t>
      </w:r>
      <w:r w:rsidRPr="00A54349">
        <w:br/>
        <w:t>- Children share subset of parent’s resources</w:t>
      </w:r>
      <w:r w:rsidRPr="00A54349">
        <w:br/>
        <w:t>- Parent and child share no resources</w:t>
      </w:r>
    </w:p>
    <w:p w:rsidR="00A54349" w:rsidRPr="00FA08A0" w:rsidRDefault="00A54349" w:rsidP="00FA08A0">
      <w:pPr>
        <w:pStyle w:val="NoSpacing"/>
        <w:rPr>
          <w:sz w:val="16"/>
          <w:szCs w:val="16"/>
        </w:rPr>
      </w:pPr>
    </w:p>
    <w:p w:rsidR="00A54349" w:rsidRPr="00A54349" w:rsidRDefault="00A54349" w:rsidP="00FA08A0">
      <w:pPr>
        <w:pStyle w:val="NoSpacing"/>
        <w:rPr>
          <w:rFonts w:ascii="Century Gothic" w:hAnsi="Century Gothic"/>
        </w:rPr>
      </w:pPr>
      <w:r w:rsidRPr="00FA08A0">
        <w:rPr>
          <w:b/>
        </w:rPr>
        <w:t>Execution</w:t>
      </w:r>
      <w:r w:rsidRPr="00A54349">
        <w:br/>
        <w:t>- Parent and children execute concurrently</w:t>
      </w:r>
      <w:r w:rsidRPr="00A54349">
        <w:br/>
        <w:t>- Parent waits until children terminate</w:t>
      </w:r>
    </w:p>
    <w:p w:rsidR="00A54349" w:rsidRPr="00FA08A0" w:rsidRDefault="00A54349" w:rsidP="00FA08A0">
      <w:pPr>
        <w:pStyle w:val="NoSpacing"/>
        <w:rPr>
          <w:sz w:val="16"/>
          <w:szCs w:val="16"/>
        </w:rPr>
      </w:pPr>
    </w:p>
    <w:p w:rsidR="00A54349" w:rsidRPr="00A54349" w:rsidRDefault="00A54349" w:rsidP="00FA08A0">
      <w:pPr>
        <w:pStyle w:val="NoSpacing"/>
        <w:rPr>
          <w:rFonts w:ascii="Century Gothic" w:hAnsi="Century Gothic"/>
        </w:rPr>
      </w:pPr>
      <w:r w:rsidRPr="00FA08A0">
        <w:rPr>
          <w:b/>
        </w:rPr>
        <w:t>Address space</w:t>
      </w:r>
      <w:r w:rsidRPr="00A54349">
        <w:br/>
        <w:t>- Child duplicate of parent</w:t>
      </w:r>
      <w:r w:rsidRPr="00A54349">
        <w:br/>
        <w:t>- Child has a program loaded into it</w:t>
      </w:r>
    </w:p>
    <w:p w:rsidR="00A54349" w:rsidRPr="00FA08A0" w:rsidRDefault="00A54349" w:rsidP="00FA08A0">
      <w:pPr>
        <w:pStyle w:val="NoSpacing"/>
        <w:rPr>
          <w:sz w:val="16"/>
          <w:szCs w:val="16"/>
        </w:rPr>
      </w:pPr>
    </w:p>
    <w:p w:rsidR="00A54349" w:rsidRPr="00A54349" w:rsidRDefault="00A54349" w:rsidP="00FA08A0">
      <w:pPr>
        <w:pStyle w:val="NoSpacing"/>
        <w:rPr>
          <w:rFonts w:ascii="Century Gothic" w:hAnsi="Century Gothic"/>
        </w:rPr>
      </w:pPr>
      <w:r w:rsidRPr="00FA08A0">
        <w:rPr>
          <w:b/>
        </w:rPr>
        <w:t>UNIX examples</w:t>
      </w:r>
      <w:r w:rsidRPr="00FA08A0">
        <w:rPr>
          <w:b/>
        </w:rPr>
        <w:br/>
      </w:r>
      <w:r w:rsidRPr="00A54349">
        <w:t>- </w:t>
      </w:r>
      <w:r w:rsidRPr="00A54349">
        <w:rPr>
          <w:b/>
          <w:bCs/>
        </w:rPr>
        <w:t>fork</w:t>
      </w:r>
      <w:r w:rsidRPr="00A54349">
        <w:t> system call creates new process</w:t>
      </w:r>
      <w:r w:rsidRPr="00A54349">
        <w:br/>
        <w:t>- </w:t>
      </w:r>
      <w:r w:rsidRPr="00A54349">
        <w:rPr>
          <w:b/>
          <w:bCs/>
        </w:rPr>
        <w:t>exec</w:t>
      </w:r>
      <w:r w:rsidRPr="00A54349">
        <w:t> system call used after a </w:t>
      </w:r>
      <w:r w:rsidRPr="00A54349">
        <w:rPr>
          <w:b/>
          <w:bCs/>
        </w:rPr>
        <w:t>fork</w:t>
      </w:r>
      <w:r w:rsidRPr="00A54349">
        <w:t> to replace the process’ memory space with a new program</w:t>
      </w:r>
    </w:p>
    <w:p w:rsidR="00A54349" w:rsidRPr="00FA08A0" w:rsidRDefault="00A54349" w:rsidP="00FA08A0">
      <w:pPr>
        <w:pStyle w:val="NoSpacing"/>
        <w:rPr>
          <w:sz w:val="16"/>
          <w:szCs w:val="16"/>
        </w:rPr>
      </w:pPr>
    </w:p>
    <w:p w:rsidR="00DC5479" w:rsidRPr="00FA08A0" w:rsidRDefault="00DC5479" w:rsidP="00C96F6D">
      <w:pPr>
        <w:pStyle w:val="NoSpacing"/>
        <w:outlineLvl w:val="0"/>
        <w:rPr>
          <w:rFonts w:ascii="Century Gothic" w:hAnsi="Century Gothic"/>
          <w:b/>
        </w:rPr>
      </w:pPr>
      <w:r w:rsidRPr="00FA08A0">
        <w:rPr>
          <w:b/>
        </w:rPr>
        <w:t>Process Termination</w:t>
      </w:r>
    </w:p>
    <w:p w:rsidR="00DC5479" w:rsidRPr="00DC5479" w:rsidRDefault="00DC5479" w:rsidP="00FA08A0">
      <w:pPr>
        <w:pStyle w:val="NoSpacing"/>
        <w:rPr>
          <w:rFonts w:ascii="Century Gothic" w:hAnsi="Century Gothic"/>
        </w:rPr>
      </w:pPr>
      <w:r w:rsidRPr="00DC5479">
        <w:t>Process executes last statement and asks the operating system to delete it (</w:t>
      </w:r>
      <w:r w:rsidRPr="00DC5479">
        <w:rPr>
          <w:b/>
          <w:bCs/>
        </w:rPr>
        <w:t>exit</w:t>
      </w:r>
      <w:r w:rsidRPr="00DC5479">
        <w:t>)</w:t>
      </w:r>
      <w:r w:rsidRPr="00DC5479">
        <w:br/>
        <w:t>- Output data from child to parent (</w:t>
      </w:r>
      <w:r w:rsidRPr="00DC5479">
        <w:rPr>
          <w:b/>
          <w:bCs/>
        </w:rPr>
        <w:t>via wait</w:t>
      </w:r>
      <w:r w:rsidRPr="00DC5479">
        <w:t>)</w:t>
      </w:r>
      <w:r w:rsidRPr="00DC5479">
        <w:br/>
        <w:t>- Process’ resources are deallocated by operating system</w:t>
      </w:r>
    </w:p>
    <w:p w:rsidR="00FA08A0" w:rsidRDefault="00FA08A0" w:rsidP="00FA08A0">
      <w:pPr>
        <w:pStyle w:val="NoSpacing"/>
      </w:pPr>
    </w:p>
    <w:p w:rsidR="00DC5479" w:rsidRPr="00DC5479" w:rsidRDefault="00DC5479" w:rsidP="00FA08A0">
      <w:pPr>
        <w:pStyle w:val="NoSpacing"/>
        <w:rPr>
          <w:rFonts w:ascii="Century Gothic" w:hAnsi="Century Gothic"/>
        </w:rPr>
      </w:pPr>
      <w:r w:rsidRPr="00DC5479">
        <w:t>Parent may terminate execution of children processes (</w:t>
      </w:r>
      <w:r w:rsidRPr="00DC5479">
        <w:rPr>
          <w:b/>
          <w:bCs/>
        </w:rPr>
        <w:t>abort</w:t>
      </w:r>
      <w:r w:rsidRPr="00DC5479">
        <w:t>)</w:t>
      </w:r>
      <w:r w:rsidRPr="00DC5479">
        <w:br/>
        <w:t>- Child has exceeded allocated resources</w:t>
      </w:r>
      <w:r w:rsidRPr="00DC5479">
        <w:br/>
        <w:t>- Task assigned to child is no longer required</w:t>
      </w:r>
      <w:r w:rsidRPr="00DC5479">
        <w:br/>
        <w:t>- If parent is exiting</w:t>
      </w:r>
      <w:r w:rsidRPr="00DC5479">
        <w:br/>
      </w:r>
      <w:r w:rsidRPr="00DC5479">
        <w:lastRenderedPageBreak/>
        <w:t>- Some operating system do not allow child to continue if its parent terminates</w:t>
      </w:r>
      <w:r w:rsidRPr="00DC5479">
        <w:br/>
        <w:t>–All children terminated - cascading termination</w:t>
      </w:r>
    </w:p>
    <w:p w:rsidR="00AE16A2" w:rsidRDefault="00AE16A2" w:rsidP="00A54349">
      <w:pPr>
        <w:pStyle w:val="NoSpacing"/>
        <w:rPr>
          <w:rFonts w:ascii="Arial" w:hAnsi="Arial" w:cs="Arial"/>
          <w:color w:val="000000"/>
        </w:rPr>
      </w:pPr>
    </w:p>
    <w:p w:rsidR="006E0062" w:rsidRPr="003E6F40" w:rsidRDefault="003E6F40" w:rsidP="00A54349">
      <w:pPr>
        <w:pStyle w:val="NoSpacing"/>
        <w:rPr>
          <w:rFonts w:ascii="Arial" w:hAnsi="Arial" w:cs="Arial"/>
          <w:b/>
          <w:color w:val="000000"/>
        </w:rPr>
      </w:pPr>
      <w:r w:rsidRPr="003E6F40">
        <w:rPr>
          <w:rFonts w:ascii="Arial" w:hAnsi="Arial" w:cs="Arial"/>
          <w:b/>
          <w:color w:val="000000"/>
          <w:sz w:val="24"/>
        </w:rPr>
        <w:t>Process states</w:t>
      </w:r>
    </w:p>
    <w:p w:rsidR="006E0062" w:rsidRPr="003E6F40" w:rsidRDefault="006E0062" w:rsidP="003E6F40">
      <w:pPr>
        <w:pStyle w:val="NoSpacing"/>
        <w:jc w:val="both"/>
        <w:rPr>
          <w:rFonts w:cstheme="minorHAnsi"/>
          <w:sz w:val="24"/>
          <w:szCs w:val="24"/>
        </w:rPr>
      </w:pPr>
      <w:r w:rsidRPr="003E6F40">
        <w:rPr>
          <w:rFonts w:cstheme="minorHAnsi"/>
          <w:sz w:val="24"/>
          <w:szCs w:val="24"/>
        </w:rPr>
        <w:t>A process which is Executed by the Process have various States, the State of the Process is also called as the</w:t>
      </w:r>
      <w:r w:rsidRPr="003E6F40">
        <w:rPr>
          <w:rStyle w:val="Strong"/>
          <w:rFonts w:cstheme="minorHAnsi"/>
          <w:color w:val="000000"/>
          <w:sz w:val="24"/>
          <w:szCs w:val="24"/>
        </w:rPr>
        <w:t> Status of the process</w:t>
      </w:r>
      <w:r w:rsidRPr="003E6F40">
        <w:rPr>
          <w:rFonts w:cstheme="minorHAnsi"/>
          <w:sz w:val="24"/>
          <w:szCs w:val="24"/>
        </w:rPr>
        <w:t>, The Status includes whether the Process has Executed or Whether the process is Waiting for Some input and output from the user and whether the Process is Waiting for the CPU to Run the Program after the Completion of the Process.</w:t>
      </w:r>
    </w:p>
    <w:p w:rsidR="003E6F40" w:rsidRDefault="003E6F40" w:rsidP="003E6F40">
      <w:pPr>
        <w:pStyle w:val="NoSpacing"/>
        <w:jc w:val="both"/>
        <w:rPr>
          <w:rFonts w:cstheme="minorHAnsi"/>
          <w:sz w:val="24"/>
          <w:szCs w:val="24"/>
        </w:rPr>
      </w:pPr>
    </w:p>
    <w:p w:rsidR="003E6F40" w:rsidRPr="003E6F40" w:rsidRDefault="003E6F40" w:rsidP="003E6F40">
      <w:pPr>
        <w:pStyle w:val="NoSpacing"/>
        <w:jc w:val="both"/>
        <w:rPr>
          <w:rFonts w:cstheme="minorHAnsi"/>
          <w:sz w:val="24"/>
          <w:szCs w:val="24"/>
        </w:rPr>
      </w:pPr>
      <w:r w:rsidRPr="003E6F40">
        <w:rPr>
          <w:rFonts w:cstheme="minorHAnsi"/>
          <w:sz w:val="24"/>
          <w:szCs w:val="24"/>
        </w:rPr>
        <w:t>The various States of the Process are as Followings:-</w:t>
      </w:r>
    </w:p>
    <w:p w:rsidR="003E6F40" w:rsidRPr="003E6F40" w:rsidRDefault="003E6F40" w:rsidP="003E6F40">
      <w:pPr>
        <w:pStyle w:val="NoSpacing"/>
        <w:jc w:val="both"/>
        <w:rPr>
          <w:rFonts w:cstheme="minorHAnsi"/>
          <w:sz w:val="16"/>
          <w:szCs w:val="16"/>
        </w:rPr>
      </w:pPr>
      <w:r w:rsidRPr="003E6F40">
        <w:rPr>
          <w:rFonts w:cstheme="minorHAnsi"/>
          <w:b/>
          <w:sz w:val="24"/>
          <w:szCs w:val="24"/>
        </w:rPr>
        <w:t xml:space="preserve"> 1) New State:</w:t>
      </w:r>
      <w:r w:rsidRPr="003E6F40">
        <w:rPr>
          <w:rFonts w:cstheme="minorHAnsi"/>
          <w:sz w:val="24"/>
          <w:szCs w:val="24"/>
        </w:rPr>
        <w:t xml:space="preserve"> When a user request for a Service from the System , then the System will first initialize the process or the System will call it an initial Process . So Every new Operation which is Requested to the System is known as the New Born Process. </w:t>
      </w:r>
      <w:r w:rsidRPr="003E6F40">
        <w:rPr>
          <w:rFonts w:cstheme="minorHAnsi"/>
          <w:sz w:val="24"/>
          <w:szCs w:val="24"/>
        </w:rPr>
        <w:cr/>
      </w:r>
    </w:p>
    <w:p w:rsidR="003E6F40" w:rsidRPr="003E6F40" w:rsidRDefault="003E6F40" w:rsidP="003E6F40">
      <w:pPr>
        <w:pStyle w:val="NoSpacing"/>
        <w:jc w:val="both"/>
        <w:rPr>
          <w:rFonts w:cstheme="minorHAnsi"/>
          <w:sz w:val="24"/>
          <w:szCs w:val="24"/>
        </w:rPr>
      </w:pPr>
      <w:r w:rsidRPr="003E6F40">
        <w:rPr>
          <w:rFonts w:cstheme="minorHAnsi"/>
          <w:b/>
          <w:sz w:val="24"/>
          <w:szCs w:val="24"/>
        </w:rPr>
        <w:t>2) Running State:</w:t>
      </w:r>
      <w:r w:rsidRPr="003E6F40">
        <w:rPr>
          <w:rFonts w:cstheme="minorHAnsi"/>
          <w:sz w:val="24"/>
          <w:szCs w:val="24"/>
        </w:rPr>
        <w:t xml:space="preserve"> When the Process is Running under the CPU, or When the Program is Executed by the CPU, then this is called as the Running process and when a process is Running then this will also provides us Some Outputs on the Screen.</w:t>
      </w:r>
    </w:p>
    <w:p w:rsidR="003E6F40" w:rsidRPr="003E6F40" w:rsidRDefault="003E6F40" w:rsidP="003E6F40">
      <w:pPr>
        <w:pStyle w:val="NoSpacing"/>
        <w:jc w:val="both"/>
        <w:rPr>
          <w:rFonts w:cstheme="minorHAnsi"/>
          <w:sz w:val="16"/>
          <w:szCs w:val="16"/>
        </w:rPr>
      </w:pPr>
    </w:p>
    <w:p w:rsidR="003E6F40" w:rsidRPr="003E6F40" w:rsidRDefault="003E6F40" w:rsidP="003E6F40">
      <w:pPr>
        <w:pStyle w:val="NoSpacing"/>
        <w:jc w:val="both"/>
        <w:rPr>
          <w:rFonts w:cstheme="minorHAnsi"/>
          <w:sz w:val="24"/>
          <w:szCs w:val="24"/>
        </w:rPr>
      </w:pPr>
      <w:r w:rsidRPr="003E6F40">
        <w:rPr>
          <w:rFonts w:cstheme="minorHAnsi"/>
          <w:b/>
          <w:sz w:val="24"/>
          <w:szCs w:val="24"/>
        </w:rPr>
        <w:t>3) Waiting:</w:t>
      </w:r>
      <w:r w:rsidRPr="003E6F40">
        <w:rPr>
          <w:rFonts w:cstheme="minorHAnsi"/>
          <w:sz w:val="24"/>
          <w:szCs w:val="24"/>
        </w:rPr>
        <w:t xml:space="preserve"> When a Process is Waiting for Some Input and Output Operations then this is called as the Waiting State. And in this process is not under the Execution instead the Process is Stored out of Memory and when the user will provide the input then this will again be on ready State.</w:t>
      </w:r>
    </w:p>
    <w:p w:rsidR="006E0062" w:rsidRPr="003E6F40" w:rsidRDefault="006E0062" w:rsidP="003E6F40">
      <w:pPr>
        <w:pStyle w:val="NoSpacing"/>
        <w:jc w:val="both"/>
        <w:rPr>
          <w:rFonts w:cstheme="minorHAnsi"/>
          <w:sz w:val="16"/>
          <w:szCs w:val="16"/>
        </w:rPr>
      </w:pPr>
    </w:p>
    <w:p w:rsidR="003E6F40" w:rsidRDefault="006E0062" w:rsidP="003E6F40">
      <w:pPr>
        <w:pStyle w:val="NoSpacing"/>
        <w:jc w:val="both"/>
        <w:rPr>
          <w:rFonts w:cstheme="minorHAnsi"/>
          <w:color w:val="000000"/>
          <w:sz w:val="24"/>
          <w:szCs w:val="24"/>
          <w:shd w:val="clear" w:color="auto" w:fill="FFFFFF"/>
        </w:rPr>
      </w:pPr>
      <w:r w:rsidRPr="003E6F40">
        <w:rPr>
          <w:rStyle w:val="Strong"/>
          <w:rFonts w:cstheme="minorHAnsi"/>
          <w:color w:val="000000"/>
          <w:sz w:val="24"/>
          <w:szCs w:val="24"/>
          <w:shd w:val="clear" w:color="auto" w:fill="FFFFFF"/>
        </w:rPr>
        <w:t xml:space="preserve">4) Ready </w:t>
      </w:r>
      <w:r w:rsidR="003E6F40" w:rsidRPr="003E6F40">
        <w:rPr>
          <w:rStyle w:val="Strong"/>
          <w:rFonts w:cstheme="minorHAnsi"/>
          <w:color w:val="000000"/>
          <w:sz w:val="24"/>
          <w:szCs w:val="24"/>
          <w:shd w:val="clear" w:color="auto" w:fill="FFFFFF"/>
        </w:rPr>
        <w:t>State:</w:t>
      </w:r>
      <w:r w:rsidRPr="003E6F40">
        <w:rPr>
          <w:rFonts w:cstheme="minorHAnsi"/>
          <w:color w:val="000000"/>
          <w:sz w:val="24"/>
          <w:szCs w:val="24"/>
          <w:shd w:val="clear" w:color="auto" w:fill="FFFFFF"/>
        </w:rPr>
        <w:t> When the Process is Ready to Execute but he is waiting for the CPU to Execute then this is called as the Ready State. After the Completion of the Input and outputs the Process will be on Ready State means the Process will Wait for the </w:t>
      </w:r>
      <w:hyperlink r:id="rId8" w:tgtFrame="_self" w:tooltip="The Central Processor Unit (CPU) is the brains of the computer." w:history="1">
        <w:r w:rsidRPr="003E6F40">
          <w:rPr>
            <w:rStyle w:val="Hyperlink"/>
            <w:rFonts w:cstheme="minorHAnsi"/>
            <w:color w:val="38A8D6"/>
            <w:sz w:val="24"/>
            <w:szCs w:val="24"/>
            <w:shd w:val="clear" w:color="auto" w:fill="FFFFFF"/>
          </w:rPr>
          <w:t>Processor</w:t>
        </w:r>
      </w:hyperlink>
      <w:r w:rsidRPr="003E6F40">
        <w:rPr>
          <w:rFonts w:cstheme="minorHAnsi"/>
          <w:color w:val="000000"/>
          <w:sz w:val="24"/>
          <w:szCs w:val="24"/>
          <w:shd w:val="clear" w:color="auto" w:fill="FFFFFF"/>
        </w:rPr>
        <w:t> to Execute.</w:t>
      </w:r>
    </w:p>
    <w:p w:rsidR="006E0062" w:rsidRPr="003E6F40" w:rsidRDefault="006E0062" w:rsidP="003E6F40">
      <w:pPr>
        <w:pStyle w:val="NoSpacing"/>
        <w:jc w:val="both"/>
        <w:rPr>
          <w:rFonts w:cstheme="minorHAnsi"/>
          <w:color w:val="000000"/>
          <w:sz w:val="24"/>
          <w:szCs w:val="24"/>
          <w:shd w:val="clear" w:color="auto" w:fill="FFFFFF"/>
        </w:rPr>
      </w:pPr>
      <w:r w:rsidRPr="003E6F40">
        <w:rPr>
          <w:rFonts w:cstheme="minorHAnsi"/>
          <w:color w:val="000000"/>
          <w:sz w:val="24"/>
          <w:szCs w:val="24"/>
        </w:rPr>
        <w:br/>
      </w:r>
      <w:r w:rsidRPr="003E6F40">
        <w:rPr>
          <w:rStyle w:val="Strong"/>
          <w:rFonts w:cstheme="minorHAnsi"/>
          <w:color w:val="000000"/>
          <w:sz w:val="24"/>
          <w:szCs w:val="24"/>
          <w:shd w:val="clear" w:color="auto" w:fill="FFFFFF"/>
        </w:rPr>
        <w:t xml:space="preserve">5) Terminated </w:t>
      </w:r>
      <w:r w:rsidR="003E6F40" w:rsidRPr="003E6F40">
        <w:rPr>
          <w:rStyle w:val="Strong"/>
          <w:rFonts w:cstheme="minorHAnsi"/>
          <w:color w:val="000000"/>
          <w:sz w:val="24"/>
          <w:szCs w:val="24"/>
          <w:shd w:val="clear" w:color="auto" w:fill="FFFFFF"/>
        </w:rPr>
        <w:t>State:</w:t>
      </w:r>
      <w:r w:rsidRPr="003E6F40">
        <w:rPr>
          <w:rFonts w:cstheme="minorHAnsi"/>
          <w:color w:val="000000"/>
          <w:sz w:val="24"/>
          <w:szCs w:val="24"/>
          <w:shd w:val="clear" w:color="auto" w:fill="FFFFFF"/>
        </w:rPr>
        <w:t xml:space="preserve"> After the Completion of the Process , the Process will be Automatically terminated by the CPU . So this is also called as the Terminated State of the Process. After Executing the Whole Process the Processor will </w:t>
      </w:r>
      <w:r w:rsidR="003E6F40" w:rsidRPr="003E6F40">
        <w:rPr>
          <w:rFonts w:cstheme="minorHAnsi"/>
          <w:color w:val="000000"/>
          <w:sz w:val="24"/>
          <w:szCs w:val="24"/>
          <w:shd w:val="clear" w:color="auto" w:fill="FFFFFF"/>
        </w:rPr>
        <w:t>also</w:t>
      </w:r>
      <w:r w:rsidRPr="003E6F40">
        <w:rPr>
          <w:rFonts w:cstheme="minorHAnsi"/>
          <w:color w:val="000000"/>
          <w:sz w:val="24"/>
          <w:szCs w:val="24"/>
          <w:shd w:val="clear" w:color="auto" w:fill="FFFFFF"/>
        </w:rPr>
        <w:t xml:space="preserve"> deallocate the Memory which is allocated to the Process. So this is called as the Terminated Process. </w:t>
      </w:r>
    </w:p>
    <w:p w:rsidR="006E0062" w:rsidRDefault="006E0062" w:rsidP="008C744E">
      <w:pPr>
        <w:pStyle w:val="NoSpacing"/>
        <w:jc w:val="center"/>
        <w:rPr>
          <w:rFonts w:ascii="Georgia" w:hAnsi="Georgia"/>
          <w:color w:val="000000"/>
          <w:shd w:val="clear" w:color="auto" w:fill="FFFFFF"/>
        </w:rPr>
      </w:pPr>
      <w:r>
        <w:rPr>
          <w:noProof/>
        </w:rPr>
        <w:drawing>
          <wp:inline distT="0" distB="0" distL="0" distR="0">
            <wp:extent cx="4343400" cy="1750197"/>
            <wp:effectExtent l="19050" t="0" r="0" b="0"/>
            <wp:docPr id="2" name="Picture 1" descr="http://www.csie.ntnu.edu.tw/~swanky/os/chap4/Diagram_of_Process_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ie.ntnu.edu.tw/~swanky/os/chap4/Diagram_of_Process_State.png"/>
                    <pic:cNvPicPr>
                      <a:picLocks noChangeAspect="1" noChangeArrowheads="1"/>
                    </pic:cNvPicPr>
                  </pic:nvPicPr>
                  <pic:blipFill>
                    <a:blip r:embed="rId9"/>
                    <a:srcRect/>
                    <a:stretch>
                      <a:fillRect/>
                    </a:stretch>
                  </pic:blipFill>
                  <pic:spPr bwMode="auto">
                    <a:xfrm>
                      <a:off x="0" y="0"/>
                      <a:ext cx="4351088" cy="1753295"/>
                    </a:xfrm>
                    <a:prstGeom prst="rect">
                      <a:avLst/>
                    </a:prstGeom>
                    <a:noFill/>
                    <a:ln w="9525">
                      <a:noFill/>
                      <a:miter lim="800000"/>
                      <a:headEnd/>
                      <a:tailEnd/>
                    </a:ln>
                  </pic:spPr>
                </pic:pic>
              </a:graphicData>
            </a:graphic>
          </wp:inline>
        </w:drawing>
      </w:r>
    </w:p>
    <w:p w:rsidR="008C744E" w:rsidRDefault="008C744E" w:rsidP="008C744E">
      <w:pPr>
        <w:pStyle w:val="NoSpacing"/>
        <w:rPr>
          <w:b/>
          <w:sz w:val="28"/>
          <w:szCs w:val="28"/>
          <w:shd w:val="clear" w:color="auto" w:fill="FFFFFF"/>
        </w:rPr>
      </w:pPr>
    </w:p>
    <w:p w:rsidR="00CB377E" w:rsidRDefault="00CB377E" w:rsidP="008C744E">
      <w:pPr>
        <w:pStyle w:val="NoSpacing"/>
        <w:rPr>
          <w:b/>
          <w:sz w:val="28"/>
          <w:szCs w:val="28"/>
          <w:shd w:val="clear" w:color="auto" w:fill="FFFFFF"/>
        </w:rPr>
      </w:pPr>
    </w:p>
    <w:p w:rsidR="00CB377E" w:rsidRDefault="00CB377E" w:rsidP="008C744E">
      <w:pPr>
        <w:pStyle w:val="NoSpacing"/>
        <w:rPr>
          <w:b/>
          <w:sz w:val="28"/>
          <w:szCs w:val="28"/>
          <w:shd w:val="clear" w:color="auto" w:fill="FFFFFF"/>
        </w:rPr>
      </w:pPr>
    </w:p>
    <w:p w:rsidR="00CB377E" w:rsidRDefault="00CB377E" w:rsidP="008C744E">
      <w:pPr>
        <w:pStyle w:val="NoSpacing"/>
        <w:rPr>
          <w:b/>
          <w:sz w:val="28"/>
          <w:szCs w:val="28"/>
          <w:shd w:val="clear" w:color="auto" w:fill="FFFFFF"/>
        </w:rPr>
      </w:pPr>
    </w:p>
    <w:p w:rsidR="008C744E" w:rsidRPr="003537AA" w:rsidRDefault="008C744E" w:rsidP="003537AA">
      <w:pPr>
        <w:pStyle w:val="NoSpacing"/>
        <w:jc w:val="both"/>
        <w:rPr>
          <w:rFonts w:cstheme="minorHAnsi"/>
          <w:b/>
          <w:sz w:val="26"/>
          <w:szCs w:val="24"/>
          <w:shd w:val="clear" w:color="auto" w:fill="FFFFFF"/>
        </w:rPr>
      </w:pPr>
      <w:r w:rsidRPr="003537AA">
        <w:rPr>
          <w:rFonts w:cstheme="minorHAnsi"/>
          <w:b/>
          <w:sz w:val="26"/>
          <w:szCs w:val="24"/>
          <w:shd w:val="clear" w:color="auto" w:fill="FFFFFF"/>
        </w:rPr>
        <w:lastRenderedPageBreak/>
        <w:t>Interprocess communication (IPC)</w:t>
      </w:r>
    </w:p>
    <w:p w:rsidR="009175A3" w:rsidRPr="00CB76F6" w:rsidRDefault="009175A3" w:rsidP="00CB76F6">
      <w:pPr>
        <w:pStyle w:val="NoSpacing"/>
        <w:jc w:val="both"/>
        <w:rPr>
          <w:rFonts w:cstheme="minorHAnsi"/>
          <w:sz w:val="24"/>
          <w:szCs w:val="24"/>
          <w:shd w:val="clear" w:color="auto" w:fill="FFFFFF"/>
        </w:rPr>
      </w:pPr>
      <w:r w:rsidRPr="003537AA">
        <w:rPr>
          <w:shd w:val="clear" w:color="auto" w:fill="FFFFFF"/>
        </w:rPr>
        <w:t>Interprocess communication (IPC) is a set of programming </w:t>
      </w:r>
      <w:hyperlink r:id="rId10" w:history="1">
        <w:r w:rsidRPr="003537AA">
          <w:rPr>
            <w:rStyle w:val="Hyperlink"/>
            <w:rFonts w:cstheme="minorHAnsi"/>
            <w:color w:val="auto"/>
            <w:sz w:val="24"/>
            <w:szCs w:val="24"/>
            <w:u w:val="none"/>
            <w:shd w:val="clear" w:color="auto" w:fill="FFFFFF"/>
          </w:rPr>
          <w:t>interface</w:t>
        </w:r>
      </w:hyperlink>
      <w:r w:rsidRPr="003537AA">
        <w:rPr>
          <w:shd w:val="clear" w:color="auto" w:fill="FFFFFF"/>
        </w:rPr>
        <w:t xml:space="preserve">s that </w:t>
      </w:r>
      <w:r w:rsidR="003537AA" w:rsidRPr="003537AA">
        <w:rPr>
          <w:shd w:val="clear" w:color="auto" w:fill="FFFFFF"/>
        </w:rPr>
        <w:t>allows</w:t>
      </w:r>
      <w:r w:rsidRPr="003537AA">
        <w:rPr>
          <w:shd w:val="clear" w:color="auto" w:fill="FFFFFF"/>
        </w:rPr>
        <w:t xml:space="preserve"> a programmer to coordinate activities among different program </w:t>
      </w:r>
      <w:hyperlink r:id="rId11" w:history="1">
        <w:r w:rsidRPr="003537AA">
          <w:rPr>
            <w:rStyle w:val="Hyperlink"/>
            <w:rFonts w:cstheme="minorHAnsi"/>
            <w:color w:val="auto"/>
            <w:sz w:val="24"/>
            <w:szCs w:val="24"/>
            <w:u w:val="none"/>
            <w:shd w:val="clear" w:color="auto" w:fill="FFFFFF"/>
          </w:rPr>
          <w:t>process</w:t>
        </w:r>
      </w:hyperlink>
      <w:r w:rsidRPr="003537AA">
        <w:rPr>
          <w:shd w:val="clear" w:color="auto" w:fill="FFFFFF"/>
        </w:rPr>
        <w:t>es that can run concurrently in an operating system. This allows a program to handle many user requests at the same time. Since even a single user request may result in multiple processes running in the operating system on the user's behalf, the processes need to communicate with each other. The IPC interfaces make this possible. Each IPC method has its own advantages and limitations so it is not unusual for a single program to use all of the IPC methods.</w:t>
      </w:r>
    </w:p>
    <w:p w:rsidR="00CB76F6" w:rsidRPr="00CB76F6" w:rsidRDefault="00CB76F6" w:rsidP="00CB76F6">
      <w:pPr>
        <w:pStyle w:val="NoSpacing"/>
        <w:jc w:val="both"/>
        <w:rPr>
          <w:rFonts w:eastAsia="Times New Roman" w:cstheme="minorHAnsi"/>
          <w:color w:val="111111"/>
          <w:sz w:val="16"/>
          <w:szCs w:val="16"/>
        </w:rPr>
      </w:pPr>
    </w:p>
    <w:p w:rsidR="009175A3" w:rsidRPr="00CB76F6" w:rsidRDefault="009175A3" w:rsidP="00CB76F6">
      <w:pPr>
        <w:pStyle w:val="NoSpacing"/>
        <w:jc w:val="both"/>
        <w:rPr>
          <w:rFonts w:eastAsia="Times New Roman" w:cstheme="minorHAnsi"/>
          <w:b/>
          <w:color w:val="111111"/>
          <w:sz w:val="24"/>
          <w:szCs w:val="24"/>
        </w:rPr>
      </w:pPr>
      <w:r w:rsidRPr="00CB76F6">
        <w:rPr>
          <w:rFonts w:eastAsia="Times New Roman" w:cstheme="minorHAnsi"/>
          <w:b/>
          <w:color w:val="111111"/>
          <w:sz w:val="24"/>
          <w:szCs w:val="24"/>
        </w:rPr>
        <w:t>Basics of Inter process Communication (IPC)</w:t>
      </w:r>
    </w:p>
    <w:p w:rsidR="009175A3" w:rsidRPr="00CB76F6" w:rsidRDefault="009175A3" w:rsidP="00CB76F6">
      <w:pPr>
        <w:pStyle w:val="NoSpacing"/>
        <w:jc w:val="both"/>
        <w:rPr>
          <w:rFonts w:eastAsia="Times New Roman" w:cstheme="minorHAnsi"/>
          <w:color w:val="111111"/>
          <w:sz w:val="24"/>
          <w:szCs w:val="24"/>
        </w:rPr>
      </w:pPr>
      <w:r w:rsidRPr="00CB76F6">
        <w:rPr>
          <w:rFonts w:eastAsia="Times New Roman" w:cstheme="minorHAnsi"/>
          <w:color w:val="111111"/>
          <w:sz w:val="24"/>
          <w:szCs w:val="24"/>
        </w:rPr>
        <w:t>There are numerous reasons for providing an environment or situation which allows process co-operation:</w:t>
      </w:r>
    </w:p>
    <w:p w:rsidR="009175A3" w:rsidRPr="00CB76F6" w:rsidRDefault="009175A3" w:rsidP="00753D4C">
      <w:pPr>
        <w:pStyle w:val="NoSpacing"/>
        <w:numPr>
          <w:ilvl w:val="0"/>
          <w:numId w:val="7"/>
        </w:numPr>
        <w:jc w:val="both"/>
        <w:rPr>
          <w:rFonts w:eastAsia="Times New Roman" w:cstheme="minorHAnsi"/>
          <w:color w:val="111111"/>
          <w:sz w:val="24"/>
          <w:szCs w:val="24"/>
        </w:rPr>
      </w:pPr>
      <w:r w:rsidRPr="00CB76F6">
        <w:rPr>
          <w:rFonts w:eastAsia="Times New Roman" w:cstheme="minorHAnsi"/>
          <w:b/>
          <w:color w:val="111111"/>
          <w:sz w:val="24"/>
          <w:szCs w:val="24"/>
        </w:rPr>
        <w:t>Information sharing:</w:t>
      </w:r>
      <w:r w:rsidRPr="00CB76F6">
        <w:rPr>
          <w:rFonts w:eastAsia="Times New Roman" w:cstheme="minorHAnsi"/>
          <w:color w:val="111111"/>
          <w:sz w:val="24"/>
          <w:szCs w:val="24"/>
        </w:rPr>
        <w:t> Since a number of users may be interested in the same piece of information (for example, a shared file), you must provide a situation for allowing concurrent access to those information.</w:t>
      </w:r>
    </w:p>
    <w:p w:rsidR="009175A3" w:rsidRPr="00CB76F6" w:rsidRDefault="009175A3" w:rsidP="00753D4C">
      <w:pPr>
        <w:pStyle w:val="NoSpacing"/>
        <w:numPr>
          <w:ilvl w:val="0"/>
          <w:numId w:val="7"/>
        </w:numPr>
        <w:jc w:val="both"/>
        <w:rPr>
          <w:rFonts w:eastAsia="Times New Roman" w:cstheme="minorHAnsi"/>
          <w:color w:val="111111"/>
          <w:sz w:val="24"/>
          <w:szCs w:val="24"/>
        </w:rPr>
      </w:pPr>
      <w:r w:rsidRPr="00CB76F6">
        <w:rPr>
          <w:rFonts w:eastAsia="Times New Roman" w:cstheme="minorHAnsi"/>
          <w:b/>
          <w:color w:val="111111"/>
          <w:sz w:val="24"/>
          <w:szCs w:val="24"/>
        </w:rPr>
        <w:t>Computation speedup:</w:t>
      </w:r>
      <w:r w:rsidRPr="00CB76F6">
        <w:rPr>
          <w:rFonts w:eastAsia="Times New Roman" w:cstheme="minorHAnsi"/>
          <w:color w:val="111111"/>
          <w:sz w:val="24"/>
          <w:szCs w:val="24"/>
        </w:rPr>
        <w:t> If you want a particular work to run fast, you must break it into sub-tasks where each of them will get execute in parallel with the other tasks. Note that such a speed-up can be attained only when the computer has compound or various processing elements like CPUs or I/O channels.</w:t>
      </w:r>
    </w:p>
    <w:p w:rsidR="009175A3" w:rsidRPr="00CB76F6" w:rsidRDefault="009175A3" w:rsidP="00753D4C">
      <w:pPr>
        <w:pStyle w:val="NoSpacing"/>
        <w:numPr>
          <w:ilvl w:val="0"/>
          <w:numId w:val="7"/>
        </w:numPr>
        <w:jc w:val="both"/>
        <w:rPr>
          <w:rFonts w:eastAsia="Times New Roman" w:cstheme="minorHAnsi"/>
          <w:color w:val="111111"/>
          <w:sz w:val="24"/>
          <w:szCs w:val="24"/>
        </w:rPr>
      </w:pPr>
      <w:r w:rsidRPr="00CB76F6">
        <w:rPr>
          <w:rFonts w:eastAsia="Times New Roman" w:cstheme="minorHAnsi"/>
          <w:b/>
          <w:color w:val="111111"/>
          <w:sz w:val="24"/>
          <w:szCs w:val="24"/>
        </w:rPr>
        <w:t>Modularity:</w:t>
      </w:r>
      <w:r w:rsidRPr="00CB76F6">
        <w:rPr>
          <w:rFonts w:eastAsia="Times New Roman" w:cstheme="minorHAnsi"/>
          <w:color w:val="111111"/>
          <w:sz w:val="24"/>
          <w:szCs w:val="24"/>
        </w:rPr>
        <w:t> You may want to build the system in a modular way by dividing the system functions into split processes or threads.</w:t>
      </w:r>
    </w:p>
    <w:p w:rsidR="009175A3" w:rsidRPr="00CB76F6" w:rsidRDefault="009175A3" w:rsidP="00753D4C">
      <w:pPr>
        <w:pStyle w:val="NoSpacing"/>
        <w:numPr>
          <w:ilvl w:val="0"/>
          <w:numId w:val="7"/>
        </w:numPr>
        <w:jc w:val="both"/>
        <w:rPr>
          <w:rFonts w:eastAsia="Times New Roman" w:cstheme="minorHAnsi"/>
          <w:color w:val="111111"/>
          <w:sz w:val="24"/>
          <w:szCs w:val="24"/>
        </w:rPr>
      </w:pPr>
      <w:r w:rsidRPr="00CB76F6">
        <w:rPr>
          <w:rFonts w:eastAsia="Times New Roman" w:cstheme="minorHAnsi"/>
          <w:b/>
          <w:color w:val="111111"/>
          <w:sz w:val="24"/>
          <w:szCs w:val="24"/>
        </w:rPr>
        <w:t>Convenience:</w:t>
      </w:r>
      <w:r w:rsidRPr="00CB76F6">
        <w:rPr>
          <w:rFonts w:eastAsia="Times New Roman" w:cstheme="minorHAnsi"/>
          <w:color w:val="111111"/>
          <w:sz w:val="24"/>
          <w:szCs w:val="24"/>
        </w:rPr>
        <w:t> Even a single user may work on many tasks at a time. For example, a user may be editing, formatting, printing, and compiling in parallel.</w:t>
      </w:r>
    </w:p>
    <w:p w:rsidR="00CB76F6" w:rsidRPr="00CB76F6" w:rsidRDefault="00CB76F6" w:rsidP="00CB76F6">
      <w:pPr>
        <w:pStyle w:val="NoSpacing"/>
        <w:jc w:val="both"/>
        <w:rPr>
          <w:rFonts w:eastAsia="Times New Roman" w:cstheme="minorHAnsi"/>
          <w:color w:val="111111"/>
          <w:sz w:val="16"/>
          <w:szCs w:val="16"/>
        </w:rPr>
      </w:pPr>
    </w:p>
    <w:p w:rsidR="009175A3" w:rsidRPr="00CB76F6" w:rsidRDefault="009175A3" w:rsidP="00CB76F6">
      <w:pPr>
        <w:pStyle w:val="NoSpacing"/>
        <w:jc w:val="both"/>
        <w:rPr>
          <w:rFonts w:eastAsia="Times New Roman" w:cstheme="minorHAnsi"/>
          <w:color w:val="111111"/>
          <w:sz w:val="24"/>
          <w:szCs w:val="24"/>
        </w:rPr>
      </w:pPr>
      <w:r w:rsidRPr="00CB76F6">
        <w:rPr>
          <w:rFonts w:eastAsia="Times New Roman" w:cstheme="minorHAnsi"/>
          <w:color w:val="111111"/>
          <w:sz w:val="24"/>
          <w:szCs w:val="24"/>
        </w:rPr>
        <w:t>Working together multiple processes, require an inter process communication (IPC) method which will allow them to exchange data along with various information. There are two primary models of inter process communication:</w:t>
      </w:r>
    </w:p>
    <w:p w:rsidR="009175A3" w:rsidRPr="00CB76F6" w:rsidRDefault="009175A3" w:rsidP="00753D4C">
      <w:pPr>
        <w:pStyle w:val="NoSpacing"/>
        <w:numPr>
          <w:ilvl w:val="0"/>
          <w:numId w:val="8"/>
        </w:numPr>
        <w:jc w:val="both"/>
        <w:rPr>
          <w:rFonts w:eastAsia="Times New Roman" w:cstheme="minorHAnsi"/>
          <w:b/>
          <w:color w:val="111111"/>
          <w:sz w:val="24"/>
          <w:szCs w:val="24"/>
        </w:rPr>
      </w:pPr>
      <w:r w:rsidRPr="00CB76F6">
        <w:rPr>
          <w:rFonts w:eastAsia="Times New Roman" w:cstheme="minorHAnsi"/>
          <w:b/>
          <w:color w:val="111111"/>
          <w:sz w:val="24"/>
          <w:szCs w:val="24"/>
        </w:rPr>
        <w:t>shared memory and</w:t>
      </w:r>
    </w:p>
    <w:p w:rsidR="009175A3" w:rsidRPr="00CB76F6" w:rsidRDefault="00CB76F6" w:rsidP="00753D4C">
      <w:pPr>
        <w:pStyle w:val="NoSpacing"/>
        <w:numPr>
          <w:ilvl w:val="0"/>
          <w:numId w:val="8"/>
        </w:numPr>
        <w:jc w:val="both"/>
        <w:rPr>
          <w:rFonts w:eastAsia="Times New Roman" w:cstheme="minorHAnsi"/>
          <w:b/>
          <w:color w:val="111111"/>
          <w:sz w:val="24"/>
          <w:szCs w:val="24"/>
        </w:rPr>
      </w:pPr>
      <w:r w:rsidRPr="00CB76F6">
        <w:rPr>
          <w:rFonts w:eastAsia="Times New Roman" w:cstheme="minorHAnsi"/>
          <w:b/>
          <w:color w:val="111111"/>
          <w:sz w:val="24"/>
          <w:szCs w:val="24"/>
        </w:rPr>
        <w:t>Message</w:t>
      </w:r>
      <w:r w:rsidR="009175A3" w:rsidRPr="00CB76F6">
        <w:rPr>
          <w:rFonts w:eastAsia="Times New Roman" w:cstheme="minorHAnsi"/>
          <w:b/>
          <w:color w:val="111111"/>
          <w:sz w:val="24"/>
          <w:szCs w:val="24"/>
        </w:rPr>
        <w:t xml:space="preserve"> passing.</w:t>
      </w:r>
    </w:p>
    <w:p w:rsidR="009175A3" w:rsidRPr="00CB76F6" w:rsidRDefault="009175A3" w:rsidP="00CB76F6">
      <w:pPr>
        <w:pStyle w:val="NoSpacing"/>
        <w:jc w:val="both"/>
        <w:rPr>
          <w:rFonts w:eastAsia="Times New Roman" w:cstheme="minorHAnsi"/>
          <w:color w:val="111111"/>
          <w:sz w:val="24"/>
          <w:szCs w:val="24"/>
        </w:rPr>
      </w:pPr>
      <w:r w:rsidRPr="00CB76F6">
        <w:rPr>
          <w:rFonts w:eastAsia="Times New Roman" w:cstheme="minorHAnsi"/>
          <w:color w:val="111111"/>
          <w:sz w:val="24"/>
          <w:szCs w:val="24"/>
        </w:rPr>
        <w:t>In the shared-memory model, a region of memory which is shared by cooperating processes gets established. Processes can then able to exchange information by reading and writing all the data to the shared region. In the message-passing form, communication takes place by way of messages exchanged among the cooperating processes.</w:t>
      </w:r>
    </w:p>
    <w:p w:rsidR="00CB76F6" w:rsidRPr="00CB76F6" w:rsidRDefault="00CB76F6" w:rsidP="00CB76F6">
      <w:pPr>
        <w:pStyle w:val="NoSpacing"/>
        <w:jc w:val="both"/>
        <w:rPr>
          <w:rFonts w:eastAsia="Times New Roman" w:cstheme="minorHAnsi"/>
          <w:color w:val="111111"/>
          <w:sz w:val="16"/>
          <w:szCs w:val="16"/>
        </w:rPr>
      </w:pPr>
    </w:p>
    <w:p w:rsidR="009175A3" w:rsidRPr="00CB76F6" w:rsidRDefault="009175A3" w:rsidP="00CB76F6">
      <w:pPr>
        <w:pStyle w:val="NoSpacing"/>
        <w:jc w:val="both"/>
        <w:rPr>
          <w:rFonts w:eastAsia="Times New Roman" w:cstheme="minorHAnsi"/>
          <w:color w:val="111111"/>
          <w:sz w:val="24"/>
          <w:szCs w:val="24"/>
        </w:rPr>
      </w:pPr>
      <w:r w:rsidRPr="00CB76F6">
        <w:rPr>
          <w:rFonts w:eastAsia="Times New Roman" w:cstheme="minorHAnsi"/>
          <w:color w:val="111111"/>
          <w:sz w:val="24"/>
          <w:szCs w:val="24"/>
        </w:rPr>
        <w:t>The two communications models are contrasted in figure below:</w:t>
      </w:r>
    </w:p>
    <w:p w:rsidR="009175A3" w:rsidRPr="009175A3" w:rsidRDefault="009175A3" w:rsidP="009175A3">
      <w:pPr>
        <w:spacing w:after="150" w:line="408" w:lineRule="atLeast"/>
        <w:rPr>
          <w:rFonts w:ascii="Arial" w:eastAsia="Times New Roman" w:hAnsi="Arial" w:cs="Arial"/>
          <w:color w:val="111111"/>
          <w:sz w:val="23"/>
          <w:szCs w:val="23"/>
        </w:rPr>
      </w:pPr>
      <w:r>
        <w:rPr>
          <w:rFonts w:ascii="Arial" w:eastAsia="Times New Roman" w:hAnsi="Arial" w:cs="Arial"/>
          <w:noProof/>
          <w:color w:val="111111"/>
          <w:sz w:val="23"/>
          <w:szCs w:val="23"/>
        </w:rPr>
        <w:drawing>
          <wp:inline distT="0" distB="0" distL="0" distR="0">
            <wp:extent cx="2981325" cy="1891995"/>
            <wp:effectExtent l="19050" t="0" r="9525" b="0"/>
            <wp:docPr id="4" name="Picture 4" descr="https://www.w3schools.in/wp-content/uploads/2017/10/communications-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3schools.in/wp-content/uploads/2017/10/communications-models.png"/>
                    <pic:cNvPicPr>
                      <a:picLocks noChangeAspect="1" noChangeArrowheads="1"/>
                    </pic:cNvPicPr>
                  </pic:nvPicPr>
                  <pic:blipFill>
                    <a:blip r:embed="rId12"/>
                    <a:srcRect/>
                    <a:stretch>
                      <a:fillRect/>
                    </a:stretch>
                  </pic:blipFill>
                  <pic:spPr bwMode="auto">
                    <a:xfrm>
                      <a:off x="0" y="0"/>
                      <a:ext cx="2981325" cy="1891995"/>
                    </a:xfrm>
                    <a:prstGeom prst="rect">
                      <a:avLst/>
                    </a:prstGeom>
                    <a:noFill/>
                    <a:ln w="9525">
                      <a:noFill/>
                      <a:miter lim="800000"/>
                      <a:headEnd/>
                      <a:tailEnd/>
                    </a:ln>
                  </pic:spPr>
                </pic:pic>
              </a:graphicData>
            </a:graphic>
          </wp:inline>
        </w:drawing>
      </w:r>
    </w:p>
    <w:p w:rsidR="009175A3" w:rsidRPr="00CB76F6" w:rsidRDefault="009175A3" w:rsidP="00CB76F6">
      <w:pPr>
        <w:pStyle w:val="NoSpacing"/>
        <w:jc w:val="both"/>
        <w:rPr>
          <w:b/>
          <w:sz w:val="24"/>
          <w:szCs w:val="24"/>
        </w:rPr>
      </w:pPr>
      <w:r w:rsidRPr="00CB76F6">
        <w:rPr>
          <w:b/>
          <w:sz w:val="24"/>
          <w:szCs w:val="24"/>
        </w:rPr>
        <w:lastRenderedPageBreak/>
        <w:t>Shared Memory Systems</w:t>
      </w:r>
    </w:p>
    <w:p w:rsidR="009175A3" w:rsidRPr="009175A3" w:rsidRDefault="009175A3" w:rsidP="00CB76F6">
      <w:pPr>
        <w:pStyle w:val="NoSpacing"/>
        <w:jc w:val="both"/>
        <w:rPr>
          <w:sz w:val="23"/>
          <w:szCs w:val="23"/>
        </w:rPr>
      </w:pPr>
      <w:r w:rsidRPr="00CB76F6">
        <w:rPr>
          <w:sz w:val="24"/>
          <w:szCs w:val="24"/>
        </w:rPr>
        <w:t>Inter process communication (IPC) usually utilizes shared memory that requires communicating processes for establishing a region of shared memory. Typically, a shared-memory region resides within the address space of any process creating the shared-memory segment. Other processes that wish for communicating using this shared-memory segment must connect it to their address space</w:t>
      </w:r>
      <w:r w:rsidRPr="009175A3">
        <w:rPr>
          <w:sz w:val="23"/>
          <w:szCs w:val="23"/>
        </w:rPr>
        <w:t>.</w:t>
      </w:r>
    </w:p>
    <w:p w:rsidR="009175A3" w:rsidRPr="00CB76F6" w:rsidRDefault="009175A3" w:rsidP="00CB76F6">
      <w:pPr>
        <w:pStyle w:val="NoSpacing"/>
        <w:jc w:val="both"/>
        <w:rPr>
          <w:rFonts w:cstheme="minorHAnsi"/>
          <w:sz w:val="16"/>
          <w:szCs w:val="16"/>
          <w:shd w:val="clear" w:color="auto" w:fill="FFFFFF"/>
        </w:rPr>
      </w:pPr>
    </w:p>
    <w:p w:rsidR="009175A3" w:rsidRPr="00CB76F6" w:rsidRDefault="009175A3" w:rsidP="00CB76F6">
      <w:pPr>
        <w:pStyle w:val="NoSpacing"/>
        <w:jc w:val="both"/>
        <w:rPr>
          <w:rFonts w:cstheme="minorHAnsi"/>
          <w:b/>
          <w:sz w:val="24"/>
          <w:szCs w:val="24"/>
          <w:shd w:val="clear" w:color="auto" w:fill="FFFFFF"/>
        </w:rPr>
      </w:pPr>
      <w:r w:rsidRPr="00CB76F6">
        <w:rPr>
          <w:rFonts w:cstheme="minorHAnsi"/>
          <w:b/>
          <w:sz w:val="24"/>
          <w:szCs w:val="24"/>
          <w:shd w:val="clear" w:color="auto" w:fill="FFFFFF"/>
        </w:rPr>
        <w:t>THREAD</w:t>
      </w:r>
    </w:p>
    <w:p w:rsidR="009175A3" w:rsidRDefault="009175A3" w:rsidP="00CB76F6">
      <w:pPr>
        <w:pStyle w:val="NoSpacing"/>
        <w:jc w:val="both"/>
        <w:rPr>
          <w:rFonts w:cstheme="minorHAnsi"/>
          <w:sz w:val="24"/>
          <w:szCs w:val="24"/>
        </w:rPr>
      </w:pPr>
      <w:r w:rsidRPr="00CB76F6">
        <w:rPr>
          <w:rFonts w:cstheme="minorHAnsi"/>
          <w:sz w:val="24"/>
          <w:szCs w:val="24"/>
        </w:rPr>
        <w:t>A thread is a flow of execution through the process code, with its own program counter that keeps track of which instruction to execute next, system registers which hold its current working variables, and a stack which contains the execution history.</w:t>
      </w:r>
    </w:p>
    <w:p w:rsidR="00CB76F6" w:rsidRPr="00CB76F6" w:rsidRDefault="00CB76F6" w:rsidP="00CB76F6">
      <w:pPr>
        <w:pStyle w:val="NoSpacing"/>
        <w:jc w:val="both"/>
        <w:rPr>
          <w:rFonts w:cstheme="minorHAnsi"/>
          <w:sz w:val="24"/>
          <w:szCs w:val="24"/>
        </w:rPr>
      </w:pPr>
    </w:p>
    <w:p w:rsidR="009175A3" w:rsidRPr="00CB76F6" w:rsidRDefault="009175A3" w:rsidP="00CB76F6">
      <w:pPr>
        <w:pStyle w:val="NoSpacing"/>
        <w:jc w:val="both"/>
        <w:rPr>
          <w:rFonts w:cstheme="minorHAnsi"/>
          <w:sz w:val="24"/>
          <w:szCs w:val="24"/>
        </w:rPr>
      </w:pPr>
      <w:r w:rsidRPr="00CB76F6">
        <w:rPr>
          <w:rFonts w:cstheme="minorHAnsi"/>
          <w:sz w:val="24"/>
          <w:szCs w:val="24"/>
        </w:rPr>
        <w:t>A thread shares with its peer threads few information like code segment, data segment and open files. When one thread alters a code segment memory item, all other threads see that.</w:t>
      </w:r>
    </w:p>
    <w:p w:rsidR="009175A3" w:rsidRPr="00CB76F6" w:rsidRDefault="009175A3" w:rsidP="00CB76F6">
      <w:pPr>
        <w:pStyle w:val="NoSpacing"/>
        <w:jc w:val="both"/>
        <w:rPr>
          <w:rFonts w:cstheme="minorHAnsi"/>
          <w:sz w:val="24"/>
          <w:szCs w:val="24"/>
        </w:rPr>
      </w:pPr>
      <w:r w:rsidRPr="00CB76F6">
        <w:rPr>
          <w:rFonts w:cstheme="minorHAnsi"/>
          <w:sz w:val="24"/>
          <w:szCs w:val="24"/>
        </w:rPr>
        <w:t>A thread is also called a </w:t>
      </w:r>
      <w:r w:rsidRPr="00CB76F6">
        <w:rPr>
          <w:rFonts w:cstheme="minorHAnsi"/>
          <w:b/>
          <w:bCs/>
          <w:sz w:val="24"/>
          <w:szCs w:val="24"/>
        </w:rPr>
        <w:t>lightweight process</w:t>
      </w:r>
      <w:r w:rsidRPr="00CB76F6">
        <w:rPr>
          <w:rFonts w:cstheme="minorHAnsi"/>
          <w:sz w:val="24"/>
          <w:szCs w:val="24"/>
        </w:rPr>
        <w:t>. Threads provide a way to improve application performance through parallelism. Threads represent a software approach to improving performance of operating system by reducing the overhead thread is equivalent to a classical process.</w:t>
      </w:r>
    </w:p>
    <w:p w:rsidR="009175A3" w:rsidRPr="00CB76F6" w:rsidRDefault="009175A3" w:rsidP="00CB76F6">
      <w:pPr>
        <w:pStyle w:val="NoSpacing"/>
        <w:jc w:val="both"/>
        <w:rPr>
          <w:rFonts w:cstheme="minorHAnsi"/>
          <w:sz w:val="24"/>
          <w:szCs w:val="24"/>
          <w:shd w:val="clear" w:color="auto" w:fill="FFFFFF"/>
        </w:rPr>
      </w:pPr>
      <w:r w:rsidRPr="00CB76F6">
        <w:rPr>
          <w:rFonts w:cstheme="minorHAnsi"/>
          <w:sz w:val="24"/>
          <w:szCs w:val="24"/>
          <w:shd w:val="clear" w:color="auto" w:fill="FFFFFF"/>
        </w:rPr>
        <w:t>Each thread belongs to exactly one process and no thread can exist outside a process. Each thread represents a separate flow of control. Threads have been successfully used in implementing network servers and web server. They also provide a suitable foundation for parallel execution of applications on shared memory multiprocessors. The following figure shows the working of a single-threaded and a multithreaded process.</w:t>
      </w:r>
    </w:p>
    <w:p w:rsidR="006D641F" w:rsidRPr="00CB76F6" w:rsidRDefault="006D641F" w:rsidP="00CB76F6">
      <w:pPr>
        <w:pStyle w:val="NoSpacing"/>
        <w:jc w:val="both"/>
        <w:rPr>
          <w:rFonts w:cstheme="minorHAnsi"/>
          <w:b/>
          <w:bCs/>
          <w:color w:val="121214"/>
          <w:spacing w:val="-15"/>
          <w:sz w:val="24"/>
          <w:szCs w:val="24"/>
        </w:rPr>
      </w:pPr>
    </w:p>
    <w:p w:rsidR="006D641F" w:rsidRPr="00CB76F6" w:rsidRDefault="006D641F" w:rsidP="00CB76F6">
      <w:pPr>
        <w:pStyle w:val="NoSpacing"/>
        <w:rPr>
          <w:b/>
          <w:bCs/>
          <w:sz w:val="28"/>
          <w:szCs w:val="28"/>
        </w:rPr>
      </w:pPr>
      <w:r w:rsidRPr="00CB76F6">
        <w:rPr>
          <w:b/>
          <w:sz w:val="28"/>
          <w:szCs w:val="28"/>
        </w:rPr>
        <w:t>Difference between Process and Thread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26"/>
        <w:gridCol w:w="4524"/>
        <w:gridCol w:w="3810"/>
      </w:tblGrid>
      <w:tr w:rsidR="006D641F" w:rsidRPr="00CB76F6" w:rsidTr="006D641F">
        <w:tc>
          <w:tcPr>
            <w:tcW w:w="7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641F" w:rsidRPr="00CB76F6" w:rsidRDefault="006D641F">
            <w:pPr>
              <w:spacing w:after="300"/>
              <w:rPr>
                <w:rFonts w:ascii="Verdana" w:hAnsi="Verdana"/>
                <w:b/>
                <w:bCs/>
                <w:color w:val="313131"/>
                <w:sz w:val="20"/>
                <w:szCs w:val="20"/>
              </w:rPr>
            </w:pPr>
            <w:r w:rsidRPr="00CB76F6">
              <w:rPr>
                <w:rFonts w:ascii="Verdana" w:hAnsi="Verdana"/>
                <w:b/>
                <w:bCs/>
                <w:color w:val="313131"/>
                <w:sz w:val="20"/>
                <w:szCs w:val="20"/>
              </w:rPr>
              <w:t>S.N.</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641F" w:rsidRPr="00CB76F6" w:rsidRDefault="006D641F">
            <w:pPr>
              <w:spacing w:after="300"/>
              <w:rPr>
                <w:rFonts w:ascii="Verdana" w:hAnsi="Verdana"/>
                <w:b/>
                <w:bCs/>
                <w:color w:val="313131"/>
                <w:sz w:val="20"/>
                <w:szCs w:val="20"/>
              </w:rPr>
            </w:pPr>
            <w:r w:rsidRPr="00CB76F6">
              <w:rPr>
                <w:rFonts w:ascii="Verdana" w:hAnsi="Verdana"/>
                <w:b/>
                <w:bCs/>
                <w:color w:val="313131"/>
                <w:sz w:val="20"/>
                <w:szCs w:val="20"/>
              </w:rPr>
              <w:t>Process</w:t>
            </w:r>
          </w:p>
        </w:tc>
        <w:tc>
          <w:tcPr>
            <w:tcW w:w="38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641F" w:rsidRPr="00CB76F6" w:rsidRDefault="006D641F">
            <w:pPr>
              <w:spacing w:after="300"/>
              <w:rPr>
                <w:rFonts w:ascii="Verdana" w:hAnsi="Verdana"/>
                <w:b/>
                <w:bCs/>
                <w:color w:val="313131"/>
                <w:sz w:val="20"/>
                <w:szCs w:val="20"/>
              </w:rPr>
            </w:pPr>
            <w:r w:rsidRPr="00CB76F6">
              <w:rPr>
                <w:rFonts w:ascii="Verdana" w:hAnsi="Verdana"/>
                <w:b/>
                <w:bCs/>
                <w:color w:val="313131"/>
                <w:sz w:val="20"/>
                <w:szCs w:val="20"/>
              </w:rPr>
              <w:t>Thread</w:t>
            </w:r>
          </w:p>
        </w:tc>
      </w:tr>
      <w:tr w:rsidR="006D641F" w:rsidRPr="00CB76F6" w:rsidTr="006D64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1</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Process is heavy weight or resource intensive.</w:t>
            </w:r>
          </w:p>
        </w:tc>
        <w:tc>
          <w:tcPr>
            <w:tcW w:w="3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Thread is light weight, taking lesser resources than a process.</w:t>
            </w:r>
          </w:p>
        </w:tc>
      </w:tr>
      <w:tr w:rsidR="006D641F" w:rsidRPr="00CB76F6" w:rsidTr="006D64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2</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Process switching needs interaction with operating system.</w:t>
            </w:r>
          </w:p>
        </w:tc>
        <w:tc>
          <w:tcPr>
            <w:tcW w:w="3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Thread switching does not need to interact with operating system.</w:t>
            </w:r>
          </w:p>
        </w:tc>
      </w:tr>
      <w:tr w:rsidR="006D641F" w:rsidRPr="00CB76F6" w:rsidTr="006D64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3</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In multiple processing environments, each process executes the same code but has its own memory and file resources.</w:t>
            </w:r>
          </w:p>
        </w:tc>
        <w:tc>
          <w:tcPr>
            <w:tcW w:w="3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All threads can share same set of open files, child processes.</w:t>
            </w:r>
          </w:p>
        </w:tc>
      </w:tr>
      <w:tr w:rsidR="006D641F" w:rsidRPr="00CB76F6" w:rsidTr="006D64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4</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 xml:space="preserve">If one process is blocked, then no other process can execute until the first process </w:t>
            </w:r>
            <w:r w:rsidRPr="00CB76F6">
              <w:rPr>
                <w:rFonts w:ascii="Verdana" w:hAnsi="Verdana"/>
                <w:color w:val="313131"/>
                <w:sz w:val="20"/>
                <w:szCs w:val="20"/>
              </w:rPr>
              <w:lastRenderedPageBreak/>
              <w:t>is unblocked.</w:t>
            </w:r>
          </w:p>
        </w:tc>
        <w:tc>
          <w:tcPr>
            <w:tcW w:w="3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lastRenderedPageBreak/>
              <w:t xml:space="preserve">While one thread is blocked and waiting, a second thread in the </w:t>
            </w:r>
            <w:r w:rsidRPr="00CB76F6">
              <w:rPr>
                <w:rFonts w:ascii="Verdana" w:hAnsi="Verdana"/>
                <w:color w:val="313131"/>
                <w:sz w:val="20"/>
                <w:szCs w:val="20"/>
              </w:rPr>
              <w:lastRenderedPageBreak/>
              <w:t>same task can run.</w:t>
            </w:r>
          </w:p>
        </w:tc>
      </w:tr>
      <w:tr w:rsidR="006D641F" w:rsidRPr="00CB76F6" w:rsidTr="006D64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lastRenderedPageBreak/>
              <w:t>5</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Multiple processes without using threads use more resources.</w:t>
            </w:r>
          </w:p>
        </w:tc>
        <w:tc>
          <w:tcPr>
            <w:tcW w:w="3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Multiple threaded processes use fewer resources.</w:t>
            </w:r>
          </w:p>
        </w:tc>
      </w:tr>
      <w:tr w:rsidR="006D641F" w:rsidRPr="00CB76F6" w:rsidTr="006D64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6</w:t>
            </w:r>
          </w:p>
        </w:tc>
        <w:tc>
          <w:tcPr>
            <w:tcW w:w="45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In multiple processes each process operates independently of the others.</w:t>
            </w:r>
          </w:p>
        </w:tc>
        <w:tc>
          <w:tcPr>
            <w:tcW w:w="38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Pr="00CB76F6" w:rsidRDefault="006D641F">
            <w:pPr>
              <w:spacing w:after="300"/>
              <w:rPr>
                <w:rFonts w:ascii="Verdana" w:hAnsi="Verdana"/>
                <w:color w:val="313131"/>
                <w:sz w:val="20"/>
                <w:szCs w:val="20"/>
              </w:rPr>
            </w:pPr>
            <w:r w:rsidRPr="00CB76F6">
              <w:rPr>
                <w:rFonts w:ascii="Verdana" w:hAnsi="Verdana"/>
                <w:color w:val="313131"/>
                <w:sz w:val="20"/>
                <w:szCs w:val="20"/>
              </w:rPr>
              <w:t>One thread can read, write or change another thread's data.</w:t>
            </w:r>
          </w:p>
        </w:tc>
      </w:tr>
    </w:tbl>
    <w:p w:rsidR="006D641F" w:rsidRPr="00CB76F6" w:rsidRDefault="006D641F" w:rsidP="00CB76F6">
      <w:pPr>
        <w:pStyle w:val="NoSpacing"/>
        <w:jc w:val="both"/>
        <w:rPr>
          <w:b/>
          <w:bCs/>
          <w:sz w:val="24"/>
          <w:szCs w:val="24"/>
        </w:rPr>
      </w:pPr>
      <w:r w:rsidRPr="00CB76F6">
        <w:rPr>
          <w:b/>
          <w:sz w:val="24"/>
          <w:szCs w:val="24"/>
        </w:rPr>
        <w:t>Advantages of Thread</w:t>
      </w:r>
    </w:p>
    <w:p w:rsidR="006D641F" w:rsidRPr="00CB76F6" w:rsidRDefault="006D641F" w:rsidP="00753D4C">
      <w:pPr>
        <w:pStyle w:val="NoSpacing"/>
        <w:numPr>
          <w:ilvl w:val="0"/>
          <w:numId w:val="9"/>
        </w:numPr>
        <w:jc w:val="both"/>
        <w:rPr>
          <w:color w:val="000000"/>
          <w:sz w:val="24"/>
          <w:szCs w:val="24"/>
        </w:rPr>
      </w:pPr>
      <w:r w:rsidRPr="00CB76F6">
        <w:rPr>
          <w:color w:val="000000"/>
          <w:sz w:val="24"/>
          <w:szCs w:val="24"/>
        </w:rPr>
        <w:t>Threads minimize the context switching time.</w:t>
      </w:r>
    </w:p>
    <w:p w:rsidR="006D641F" w:rsidRPr="00CB76F6" w:rsidRDefault="006D641F" w:rsidP="00753D4C">
      <w:pPr>
        <w:pStyle w:val="NoSpacing"/>
        <w:numPr>
          <w:ilvl w:val="0"/>
          <w:numId w:val="9"/>
        </w:numPr>
        <w:jc w:val="both"/>
        <w:rPr>
          <w:color w:val="000000"/>
          <w:sz w:val="24"/>
          <w:szCs w:val="24"/>
        </w:rPr>
      </w:pPr>
      <w:r w:rsidRPr="00CB76F6">
        <w:rPr>
          <w:color w:val="000000"/>
          <w:sz w:val="24"/>
          <w:szCs w:val="24"/>
        </w:rPr>
        <w:t>Use of threads provides concurrency within a process.</w:t>
      </w:r>
    </w:p>
    <w:p w:rsidR="006D641F" w:rsidRPr="00CB76F6" w:rsidRDefault="006D641F" w:rsidP="00753D4C">
      <w:pPr>
        <w:pStyle w:val="NoSpacing"/>
        <w:numPr>
          <w:ilvl w:val="0"/>
          <w:numId w:val="9"/>
        </w:numPr>
        <w:jc w:val="both"/>
        <w:rPr>
          <w:color w:val="000000"/>
          <w:sz w:val="24"/>
          <w:szCs w:val="24"/>
        </w:rPr>
      </w:pPr>
      <w:r w:rsidRPr="00CB76F6">
        <w:rPr>
          <w:color w:val="000000"/>
          <w:sz w:val="24"/>
          <w:szCs w:val="24"/>
        </w:rPr>
        <w:t>Efficient communication.</w:t>
      </w:r>
    </w:p>
    <w:p w:rsidR="006D641F" w:rsidRPr="00CB76F6" w:rsidRDefault="006D641F" w:rsidP="00753D4C">
      <w:pPr>
        <w:pStyle w:val="NoSpacing"/>
        <w:numPr>
          <w:ilvl w:val="0"/>
          <w:numId w:val="9"/>
        </w:numPr>
        <w:jc w:val="both"/>
        <w:rPr>
          <w:color w:val="000000"/>
          <w:sz w:val="24"/>
          <w:szCs w:val="24"/>
        </w:rPr>
      </w:pPr>
      <w:r w:rsidRPr="00CB76F6">
        <w:rPr>
          <w:color w:val="000000"/>
          <w:sz w:val="24"/>
          <w:szCs w:val="24"/>
        </w:rPr>
        <w:t>It is more economical to create and context switch threads.</w:t>
      </w:r>
    </w:p>
    <w:p w:rsidR="006D641F" w:rsidRPr="00CB76F6" w:rsidRDefault="006D641F" w:rsidP="00753D4C">
      <w:pPr>
        <w:pStyle w:val="NoSpacing"/>
        <w:numPr>
          <w:ilvl w:val="0"/>
          <w:numId w:val="9"/>
        </w:numPr>
        <w:jc w:val="both"/>
        <w:rPr>
          <w:color w:val="000000"/>
          <w:sz w:val="24"/>
          <w:szCs w:val="24"/>
        </w:rPr>
      </w:pPr>
      <w:r w:rsidRPr="00CB76F6">
        <w:rPr>
          <w:color w:val="000000"/>
          <w:sz w:val="24"/>
          <w:szCs w:val="24"/>
        </w:rPr>
        <w:t>Threads allow utilization of multiprocessor architectures to a greater scale and efficiency.</w:t>
      </w:r>
    </w:p>
    <w:p w:rsidR="006D641F" w:rsidRPr="00CB76F6" w:rsidRDefault="006D641F" w:rsidP="00CB76F6">
      <w:pPr>
        <w:pStyle w:val="NoSpacing"/>
        <w:rPr>
          <w:b/>
          <w:bCs/>
          <w:sz w:val="28"/>
          <w:szCs w:val="28"/>
        </w:rPr>
      </w:pPr>
      <w:r w:rsidRPr="00CB76F6">
        <w:rPr>
          <w:b/>
          <w:sz w:val="28"/>
          <w:szCs w:val="28"/>
        </w:rPr>
        <w:t>Types of Thread</w:t>
      </w:r>
    </w:p>
    <w:p w:rsidR="006D641F" w:rsidRPr="00CB76F6" w:rsidRDefault="006D641F" w:rsidP="00CB76F6">
      <w:pPr>
        <w:pStyle w:val="NoSpacing"/>
        <w:rPr>
          <w:color w:val="000000"/>
          <w:sz w:val="24"/>
          <w:szCs w:val="24"/>
        </w:rPr>
      </w:pPr>
      <w:r w:rsidRPr="00CB76F6">
        <w:rPr>
          <w:color w:val="000000"/>
          <w:sz w:val="24"/>
          <w:szCs w:val="24"/>
        </w:rPr>
        <w:t>Threads are implemented in following two ways −</w:t>
      </w:r>
    </w:p>
    <w:p w:rsidR="006D641F" w:rsidRPr="00CB76F6" w:rsidRDefault="006D641F" w:rsidP="00753D4C">
      <w:pPr>
        <w:pStyle w:val="NoSpacing"/>
        <w:numPr>
          <w:ilvl w:val="0"/>
          <w:numId w:val="10"/>
        </w:numPr>
        <w:rPr>
          <w:color w:val="000000"/>
          <w:sz w:val="24"/>
          <w:szCs w:val="24"/>
        </w:rPr>
      </w:pPr>
      <w:r w:rsidRPr="00CB76F6">
        <w:rPr>
          <w:b/>
          <w:bCs/>
          <w:color w:val="000000"/>
          <w:sz w:val="24"/>
          <w:szCs w:val="24"/>
        </w:rPr>
        <w:t>User Level Threads</w:t>
      </w:r>
      <w:r w:rsidRPr="00CB76F6">
        <w:rPr>
          <w:color w:val="000000"/>
          <w:sz w:val="24"/>
          <w:szCs w:val="24"/>
        </w:rPr>
        <w:t> − User managed threads.</w:t>
      </w:r>
    </w:p>
    <w:p w:rsidR="006D641F" w:rsidRPr="00CB76F6" w:rsidRDefault="006D641F" w:rsidP="00753D4C">
      <w:pPr>
        <w:pStyle w:val="NoSpacing"/>
        <w:numPr>
          <w:ilvl w:val="0"/>
          <w:numId w:val="10"/>
        </w:numPr>
        <w:rPr>
          <w:color w:val="000000"/>
          <w:sz w:val="24"/>
          <w:szCs w:val="24"/>
        </w:rPr>
      </w:pPr>
      <w:r w:rsidRPr="00CB76F6">
        <w:rPr>
          <w:b/>
          <w:bCs/>
          <w:color w:val="000000"/>
          <w:sz w:val="24"/>
          <w:szCs w:val="24"/>
        </w:rPr>
        <w:t>Kernel Level Threads</w:t>
      </w:r>
      <w:r w:rsidRPr="00CB76F6">
        <w:rPr>
          <w:color w:val="000000"/>
          <w:sz w:val="24"/>
          <w:szCs w:val="24"/>
        </w:rPr>
        <w:t> − Operating System managed threads acting on kernel, an operating system core.</w:t>
      </w:r>
    </w:p>
    <w:p w:rsidR="00CB76F6" w:rsidRPr="00CB76F6" w:rsidRDefault="00CB76F6" w:rsidP="00CB76F6">
      <w:pPr>
        <w:pStyle w:val="NoSpacing"/>
        <w:jc w:val="both"/>
        <w:rPr>
          <w:sz w:val="16"/>
          <w:szCs w:val="16"/>
        </w:rPr>
      </w:pPr>
    </w:p>
    <w:p w:rsidR="006D641F" w:rsidRPr="00CB76F6" w:rsidRDefault="006D641F" w:rsidP="00CB76F6">
      <w:pPr>
        <w:pStyle w:val="NoSpacing"/>
        <w:jc w:val="both"/>
        <w:rPr>
          <w:b/>
          <w:bCs/>
          <w:sz w:val="28"/>
          <w:szCs w:val="28"/>
        </w:rPr>
      </w:pPr>
      <w:r w:rsidRPr="00CB76F6">
        <w:rPr>
          <w:b/>
          <w:sz w:val="28"/>
          <w:szCs w:val="28"/>
        </w:rPr>
        <w:t>User Level Threads</w:t>
      </w:r>
    </w:p>
    <w:p w:rsidR="006D641F" w:rsidRPr="00CB76F6" w:rsidRDefault="006D641F" w:rsidP="00CB76F6">
      <w:pPr>
        <w:pStyle w:val="NoSpacing"/>
        <w:jc w:val="both"/>
        <w:rPr>
          <w:color w:val="000000"/>
          <w:sz w:val="24"/>
          <w:szCs w:val="24"/>
        </w:rPr>
      </w:pPr>
      <w:r w:rsidRPr="00CB76F6">
        <w:rPr>
          <w:color w:val="000000"/>
          <w:sz w:val="24"/>
          <w:szCs w:val="24"/>
        </w:rPr>
        <w:t>In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rsidR="006D641F" w:rsidRDefault="006D641F" w:rsidP="00FE73CF">
      <w:pPr>
        <w:jc w:val="center"/>
        <w:rPr>
          <w:rFonts w:ascii="Times New Roman" w:hAnsi="Times New Roman"/>
        </w:rPr>
      </w:pPr>
      <w:r>
        <w:rPr>
          <w:noProof/>
        </w:rPr>
        <w:drawing>
          <wp:inline distT="0" distB="0" distL="0" distR="0">
            <wp:extent cx="3438525" cy="2555970"/>
            <wp:effectExtent l="19050" t="0" r="9525" b="0"/>
            <wp:docPr id="6" name="Picture 6" descr="User level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level thread"/>
                    <pic:cNvPicPr>
                      <a:picLocks noChangeAspect="1" noChangeArrowheads="1"/>
                    </pic:cNvPicPr>
                  </pic:nvPicPr>
                  <pic:blipFill>
                    <a:blip r:embed="rId13"/>
                    <a:srcRect/>
                    <a:stretch>
                      <a:fillRect/>
                    </a:stretch>
                  </pic:blipFill>
                  <pic:spPr bwMode="auto">
                    <a:xfrm>
                      <a:off x="0" y="0"/>
                      <a:ext cx="3447009" cy="2562276"/>
                    </a:xfrm>
                    <a:prstGeom prst="rect">
                      <a:avLst/>
                    </a:prstGeom>
                    <a:noFill/>
                    <a:ln w="9525">
                      <a:noFill/>
                      <a:miter lim="800000"/>
                      <a:headEnd/>
                      <a:tailEnd/>
                    </a:ln>
                  </pic:spPr>
                </pic:pic>
              </a:graphicData>
            </a:graphic>
          </wp:inline>
        </w:drawing>
      </w:r>
    </w:p>
    <w:p w:rsidR="006D641F" w:rsidRPr="00FE73CF" w:rsidRDefault="006D641F" w:rsidP="00FE73CF">
      <w:pPr>
        <w:pStyle w:val="NoSpacing"/>
        <w:jc w:val="both"/>
        <w:rPr>
          <w:b/>
          <w:bCs/>
          <w:sz w:val="24"/>
          <w:szCs w:val="24"/>
        </w:rPr>
      </w:pPr>
      <w:r w:rsidRPr="00FE73CF">
        <w:rPr>
          <w:b/>
          <w:sz w:val="24"/>
          <w:szCs w:val="24"/>
        </w:rPr>
        <w:lastRenderedPageBreak/>
        <w:t>Advantages</w:t>
      </w:r>
    </w:p>
    <w:p w:rsidR="006D641F" w:rsidRPr="00FE73CF" w:rsidRDefault="006D641F" w:rsidP="00753D4C">
      <w:pPr>
        <w:pStyle w:val="NoSpacing"/>
        <w:numPr>
          <w:ilvl w:val="0"/>
          <w:numId w:val="11"/>
        </w:numPr>
        <w:jc w:val="both"/>
        <w:rPr>
          <w:sz w:val="24"/>
          <w:szCs w:val="24"/>
        </w:rPr>
      </w:pPr>
      <w:r w:rsidRPr="00FE73CF">
        <w:rPr>
          <w:sz w:val="24"/>
          <w:szCs w:val="24"/>
        </w:rPr>
        <w:t>Thread switching does not require Kernel mode privileges.</w:t>
      </w:r>
    </w:p>
    <w:p w:rsidR="006D641F" w:rsidRPr="00FE73CF" w:rsidRDefault="006D641F" w:rsidP="00753D4C">
      <w:pPr>
        <w:pStyle w:val="NoSpacing"/>
        <w:numPr>
          <w:ilvl w:val="0"/>
          <w:numId w:val="11"/>
        </w:numPr>
        <w:jc w:val="both"/>
        <w:rPr>
          <w:sz w:val="24"/>
          <w:szCs w:val="24"/>
        </w:rPr>
      </w:pPr>
      <w:r w:rsidRPr="00FE73CF">
        <w:rPr>
          <w:sz w:val="24"/>
          <w:szCs w:val="24"/>
        </w:rPr>
        <w:t>User level thread can run on any operating system.</w:t>
      </w:r>
    </w:p>
    <w:p w:rsidR="006D641F" w:rsidRPr="00FE73CF" w:rsidRDefault="006D641F" w:rsidP="00753D4C">
      <w:pPr>
        <w:pStyle w:val="NoSpacing"/>
        <w:numPr>
          <w:ilvl w:val="0"/>
          <w:numId w:val="11"/>
        </w:numPr>
        <w:jc w:val="both"/>
        <w:rPr>
          <w:sz w:val="24"/>
          <w:szCs w:val="24"/>
        </w:rPr>
      </w:pPr>
      <w:r w:rsidRPr="00FE73CF">
        <w:rPr>
          <w:sz w:val="24"/>
          <w:szCs w:val="24"/>
        </w:rPr>
        <w:t>Scheduling can be application specific in the user level thread.</w:t>
      </w:r>
    </w:p>
    <w:p w:rsidR="006D641F" w:rsidRPr="00FE73CF" w:rsidRDefault="006D641F" w:rsidP="00753D4C">
      <w:pPr>
        <w:pStyle w:val="NoSpacing"/>
        <w:numPr>
          <w:ilvl w:val="0"/>
          <w:numId w:val="11"/>
        </w:numPr>
        <w:jc w:val="both"/>
        <w:rPr>
          <w:sz w:val="24"/>
          <w:szCs w:val="24"/>
        </w:rPr>
      </w:pPr>
      <w:r w:rsidRPr="00FE73CF">
        <w:rPr>
          <w:sz w:val="24"/>
          <w:szCs w:val="24"/>
        </w:rPr>
        <w:t>User level threads are fast to create and manage.</w:t>
      </w:r>
    </w:p>
    <w:p w:rsidR="006D641F" w:rsidRPr="00FE73CF" w:rsidRDefault="006D641F" w:rsidP="00FE73CF">
      <w:pPr>
        <w:pStyle w:val="NoSpacing"/>
        <w:jc w:val="both"/>
        <w:rPr>
          <w:b/>
          <w:bCs/>
          <w:sz w:val="24"/>
          <w:szCs w:val="24"/>
        </w:rPr>
      </w:pPr>
      <w:r w:rsidRPr="00FE73CF">
        <w:rPr>
          <w:b/>
          <w:sz w:val="24"/>
          <w:szCs w:val="24"/>
        </w:rPr>
        <w:t>Disadvantages</w:t>
      </w:r>
    </w:p>
    <w:p w:rsidR="006D641F" w:rsidRPr="00FE73CF" w:rsidRDefault="006D641F" w:rsidP="00753D4C">
      <w:pPr>
        <w:pStyle w:val="NoSpacing"/>
        <w:numPr>
          <w:ilvl w:val="0"/>
          <w:numId w:val="12"/>
        </w:numPr>
        <w:jc w:val="both"/>
        <w:rPr>
          <w:sz w:val="24"/>
          <w:szCs w:val="24"/>
        </w:rPr>
      </w:pPr>
      <w:r w:rsidRPr="00FE73CF">
        <w:rPr>
          <w:sz w:val="24"/>
          <w:szCs w:val="24"/>
        </w:rPr>
        <w:t>In a typical operating system, most system calls are blocking.</w:t>
      </w:r>
    </w:p>
    <w:p w:rsidR="006D641F" w:rsidRPr="00FE73CF" w:rsidRDefault="006D641F" w:rsidP="00753D4C">
      <w:pPr>
        <w:pStyle w:val="NoSpacing"/>
        <w:numPr>
          <w:ilvl w:val="0"/>
          <w:numId w:val="12"/>
        </w:numPr>
        <w:jc w:val="both"/>
        <w:rPr>
          <w:sz w:val="24"/>
          <w:szCs w:val="24"/>
        </w:rPr>
      </w:pPr>
      <w:r w:rsidRPr="00FE73CF">
        <w:rPr>
          <w:sz w:val="24"/>
          <w:szCs w:val="24"/>
        </w:rPr>
        <w:t>Multithreaded application cannot take advantage of multiprocessing.</w:t>
      </w:r>
    </w:p>
    <w:p w:rsidR="00FE73CF" w:rsidRPr="00FE73CF" w:rsidRDefault="00FE73CF" w:rsidP="00FE73CF">
      <w:pPr>
        <w:pStyle w:val="NoSpacing"/>
        <w:jc w:val="both"/>
        <w:rPr>
          <w:color w:val="121214"/>
          <w:spacing w:val="-15"/>
          <w:sz w:val="16"/>
          <w:szCs w:val="16"/>
        </w:rPr>
      </w:pPr>
    </w:p>
    <w:p w:rsidR="006D641F" w:rsidRPr="00FE73CF" w:rsidRDefault="006D641F" w:rsidP="00FE73CF">
      <w:pPr>
        <w:pStyle w:val="NoSpacing"/>
        <w:jc w:val="both"/>
        <w:rPr>
          <w:b/>
          <w:bCs/>
          <w:color w:val="121214"/>
          <w:spacing w:val="-15"/>
          <w:sz w:val="26"/>
          <w:szCs w:val="24"/>
        </w:rPr>
      </w:pPr>
      <w:r w:rsidRPr="00FE73CF">
        <w:rPr>
          <w:b/>
          <w:color w:val="121214"/>
          <w:spacing w:val="-15"/>
          <w:sz w:val="26"/>
          <w:szCs w:val="24"/>
        </w:rPr>
        <w:t>Kernel Level Threads</w:t>
      </w:r>
    </w:p>
    <w:p w:rsidR="006D641F" w:rsidRPr="00FE73CF" w:rsidRDefault="006D641F" w:rsidP="00FE73CF">
      <w:pPr>
        <w:pStyle w:val="NoSpacing"/>
        <w:jc w:val="both"/>
        <w:rPr>
          <w:sz w:val="24"/>
          <w:szCs w:val="24"/>
        </w:rPr>
      </w:pPr>
      <w:r w:rsidRPr="00FE73CF">
        <w:rPr>
          <w:sz w:val="24"/>
          <w:szCs w:val="24"/>
        </w:rPr>
        <w:t>In this case, thread management is done by the Kernel. There is no thread management code in the application area. Kernel threads are supported directly by the operating system. Any application can be programmed to be multithreaded. All of the threads within an application are supported within a single process.</w:t>
      </w:r>
    </w:p>
    <w:p w:rsidR="006D641F" w:rsidRPr="00FE73CF" w:rsidRDefault="006D641F" w:rsidP="00FE73CF">
      <w:pPr>
        <w:pStyle w:val="NoSpacing"/>
        <w:jc w:val="both"/>
        <w:rPr>
          <w:sz w:val="24"/>
          <w:szCs w:val="24"/>
        </w:rPr>
      </w:pPr>
      <w:r w:rsidRPr="00FE73CF">
        <w:rPr>
          <w:sz w:val="24"/>
          <w:szCs w:val="24"/>
        </w:rPr>
        <w:t>The Kernel maintains context information for the process as a whole and for individuals threads within the process. Scheduling by the Kernel is done on a thread basis. The Kernel performs thread creation, scheduling and management in Kernel space. Kernel threads are generally slower to create and manage than the user threads.</w:t>
      </w:r>
    </w:p>
    <w:p w:rsidR="00FE73CF" w:rsidRPr="00FE73CF" w:rsidRDefault="00FE73CF" w:rsidP="00FE73CF">
      <w:pPr>
        <w:pStyle w:val="NoSpacing"/>
        <w:jc w:val="both"/>
        <w:rPr>
          <w:sz w:val="16"/>
          <w:szCs w:val="16"/>
        </w:rPr>
      </w:pPr>
    </w:p>
    <w:p w:rsidR="006D641F" w:rsidRPr="00FE73CF" w:rsidRDefault="006D641F" w:rsidP="00FE73CF">
      <w:pPr>
        <w:pStyle w:val="NoSpacing"/>
        <w:jc w:val="both"/>
        <w:rPr>
          <w:b/>
          <w:bCs/>
          <w:sz w:val="24"/>
          <w:szCs w:val="24"/>
        </w:rPr>
      </w:pPr>
      <w:r w:rsidRPr="00FE73CF">
        <w:rPr>
          <w:b/>
          <w:sz w:val="24"/>
          <w:szCs w:val="24"/>
        </w:rPr>
        <w:t>Advantages</w:t>
      </w:r>
    </w:p>
    <w:p w:rsidR="006D641F" w:rsidRPr="00FE73CF" w:rsidRDefault="006D641F" w:rsidP="00753D4C">
      <w:pPr>
        <w:pStyle w:val="NoSpacing"/>
        <w:numPr>
          <w:ilvl w:val="0"/>
          <w:numId w:val="13"/>
        </w:numPr>
        <w:jc w:val="both"/>
        <w:rPr>
          <w:sz w:val="24"/>
          <w:szCs w:val="24"/>
        </w:rPr>
      </w:pPr>
      <w:r w:rsidRPr="00FE73CF">
        <w:rPr>
          <w:sz w:val="24"/>
          <w:szCs w:val="24"/>
        </w:rPr>
        <w:t>Kernel can simultaneously schedule multiple threads from the same process on multiple processes.</w:t>
      </w:r>
    </w:p>
    <w:p w:rsidR="006D641F" w:rsidRPr="00FE73CF" w:rsidRDefault="006D641F" w:rsidP="00753D4C">
      <w:pPr>
        <w:pStyle w:val="NoSpacing"/>
        <w:numPr>
          <w:ilvl w:val="0"/>
          <w:numId w:val="13"/>
        </w:numPr>
        <w:jc w:val="both"/>
        <w:rPr>
          <w:sz w:val="24"/>
          <w:szCs w:val="24"/>
        </w:rPr>
      </w:pPr>
      <w:r w:rsidRPr="00FE73CF">
        <w:rPr>
          <w:sz w:val="24"/>
          <w:szCs w:val="24"/>
        </w:rPr>
        <w:t>If one thread in a process is blocked, the Kernel can schedule another thread of the same process.</w:t>
      </w:r>
    </w:p>
    <w:p w:rsidR="006D641F" w:rsidRPr="00FE73CF" w:rsidRDefault="006D641F" w:rsidP="00753D4C">
      <w:pPr>
        <w:pStyle w:val="NoSpacing"/>
        <w:numPr>
          <w:ilvl w:val="0"/>
          <w:numId w:val="13"/>
        </w:numPr>
        <w:jc w:val="both"/>
        <w:rPr>
          <w:sz w:val="24"/>
          <w:szCs w:val="24"/>
        </w:rPr>
      </w:pPr>
      <w:r w:rsidRPr="00FE73CF">
        <w:rPr>
          <w:sz w:val="24"/>
          <w:szCs w:val="24"/>
        </w:rPr>
        <w:t>Kernel routines themselves can be multithreaded.</w:t>
      </w:r>
    </w:p>
    <w:p w:rsidR="006D641F" w:rsidRPr="00FE73CF" w:rsidRDefault="006D641F" w:rsidP="00FE73CF">
      <w:pPr>
        <w:pStyle w:val="NoSpacing"/>
        <w:jc w:val="both"/>
        <w:rPr>
          <w:b/>
          <w:bCs/>
          <w:sz w:val="24"/>
          <w:szCs w:val="24"/>
        </w:rPr>
      </w:pPr>
      <w:r w:rsidRPr="00FE73CF">
        <w:rPr>
          <w:b/>
          <w:sz w:val="24"/>
          <w:szCs w:val="24"/>
        </w:rPr>
        <w:t>Disadvantages</w:t>
      </w:r>
    </w:p>
    <w:p w:rsidR="006D641F" w:rsidRPr="00FE73CF" w:rsidRDefault="006D641F" w:rsidP="00753D4C">
      <w:pPr>
        <w:pStyle w:val="NoSpacing"/>
        <w:numPr>
          <w:ilvl w:val="0"/>
          <w:numId w:val="14"/>
        </w:numPr>
        <w:jc w:val="both"/>
        <w:rPr>
          <w:sz w:val="24"/>
          <w:szCs w:val="24"/>
        </w:rPr>
      </w:pPr>
      <w:r w:rsidRPr="00FE73CF">
        <w:rPr>
          <w:sz w:val="24"/>
          <w:szCs w:val="24"/>
        </w:rPr>
        <w:t>Kernel threads are generally slower to create and manage than the user threads.</w:t>
      </w:r>
    </w:p>
    <w:p w:rsidR="006D641F" w:rsidRPr="00FE73CF" w:rsidRDefault="006D641F" w:rsidP="00753D4C">
      <w:pPr>
        <w:pStyle w:val="NoSpacing"/>
        <w:numPr>
          <w:ilvl w:val="0"/>
          <w:numId w:val="14"/>
        </w:numPr>
        <w:jc w:val="both"/>
        <w:rPr>
          <w:sz w:val="24"/>
          <w:szCs w:val="24"/>
        </w:rPr>
      </w:pPr>
      <w:r w:rsidRPr="00FE73CF">
        <w:rPr>
          <w:sz w:val="24"/>
          <w:szCs w:val="24"/>
        </w:rPr>
        <w:t>Transfer of control from one thread to another within the same process requires a mode switch to the Kernel.</w:t>
      </w:r>
    </w:p>
    <w:p w:rsidR="00FE73CF" w:rsidRPr="00FE73CF" w:rsidRDefault="00FE73CF" w:rsidP="00FE73CF">
      <w:pPr>
        <w:pStyle w:val="NoSpacing"/>
        <w:jc w:val="both"/>
        <w:rPr>
          <w:b/>
          <w:sz w:val="16"/>
          <w:szCs w:val="16"/>
        </w:rPr>
      </w:pPr>
    </w:p>
    <w:p w:rsidR="006D641F" w:rsidRPr="00FE73CF" w:rsidRDefault="006D641F" w:rsidP="00FE73CF">
      <w:pPr>
        <w:pStyle w:val="NoSpacing"/>
        <w:jc w:val="both"/>
        <w:rPr>
          <w:b/>
          <w:bCs/>
          <w:sz w:val="24"/>
          <w:szCs w:val="24"/>
        </w:rPr>
      </w:pPr>
      <w:r w:rsidRPr="00FE73CF">
        <w:rPr>
          <w:b/>
          <w:sz w:val="24"/>
          <w:szCs w:val="24"/>
        </w:rPr>
        <w:t>Multithreading Models</w:t>
      </w:r>
    </w:p>
    <w:p w:rsidR="006D641F" w:rsidRPr="00FE73CF" w:rsidRDefault="006D641F" w:rsidP="00FE73CF">
      <w:pPr>
        <w:pStyle w:val="NoSpacing"/>
        <w:jc w:val="both"/>
        <w:rPr>
          <w:color w:val="000000"/>
          <w:sz w:val="24"/>
          <w:szCs w:val="24"/>
        </w:rPr>
      </w:pPr>
      <w:r w:rsidRPr="00FE73CF">
        <w:rPr>
          <w:color w:val="000000"/>
          <w:sz w:val="24"/>
          <w:szCs w:val="24"/>
        </w:rPr>
        <w:t>Some operating system provide a combined user level thread and Kernel level thread facility. Solaris is a good example of this combined approach. In a combined system, multiple threads within the same application can run in parallel on multiple processors and a blocking system call need not block the entire process. Multithreading models are three types</w:t>
      </w:r>
    </w:p>
    <w:p w:rsidR="006D641F" w:rsidRPr="00FE73CF" w:rsidRDefault="006D641F" w:rsidP="00753D4C">
      <w:pPr>
        <w:pStyle w:val="NoSpacing"/>
        <w:numPr>
          <w:ilvl w:val="0"/>
          <w:numId w:val="15"/>
        </w:numPr>
        <w:jc w:val="both"/>
        <w:rPr>
          <w:color w:val="000000"/>
          <w:sz w:val="24"/>
          <w:szCs w:val="24"/>
        </w:rPr>
      </w:pPr>
      <w:r w:rsidRPr="00FE73CF">
        <w:rPr>
          <w:color w:val="000000"/>
          <w:sz w:val="24"/>
          <w:szCs w:val="24"/>
        </w:rPr>
        <w:t>Many to many relationship.</w:t>
      </w:r>
    </w:p>
    <w:p w:rsidR="006D641F" w:rsidRPr="00FE73CF" w:rsidRDefault="006D641F" w:rsidP="00753D4C">
      <w:pPr>
        <w:pStyle w:val="NoSpacing"/>
        <w:numPr>
          <w:ilvl w:val="0"/>
          <w:numId w:val="15"/>
        </w:numPr>
        <w:jc w:val="both"/>
        <w:rPr>
          <w:color w:val="000000"/>
          <w:sz w:val="24"/>
          <w:szCs w:val="24"/>
        </w:rPr>
      </w:pPr>
      <w:r w:rsidRPr="00FE73CF">
        <w:rPr>
          <w:color w:val="000000"/>
          <w:sz w:val="24"/>
          <w:szCs w:val="24"/>
        </w:rPr>
        <w:t>Many to one relationship.</w:t>
      </w:r>
    </w:p>
    <w:p w:rsidR="006D641F" w:rsidRPr="00FE73CF" w:rsidRDefault="006D641F" w:rsidP="00753D4C">
      <w:pPr>
        <w:pStyle w:val="NoSpacing"/>
        <w:numPr>
          <w:ilvl w:val="0"/>
          <w:numId w:val="15"/>
        </w:numPr>
        <w:jc w:val="both"/>
        <w:rPr>
          <w:color w:val="000000"/>
          <w:sz w:val="24"/>
          <w:szCs w:val="24"/>
        </w:rPr>
      </w:pPr>
      <w:r w:rsidRPr="00FE73CF">
        <w:rPr>
          <w:color w:val="000000"/>
          <w:sz w:val="24"/>
          <w:szCs w:val="24"/>
        </w:rPr>
        <w:t>One to one relationship.</w:t>
      </w:r>
    </w:p>
    <w:p w:rsidR="00FE73CF" w:rsidRDefault="00FE73CF" w:rsidP="00FE73CF">
      <w:pPr>
        <w:pStyle w:val="NoSpacing"/>
        <w:jc w:val="both"/>
        <w:rPr>
          <w:b/>
          <w:sz w:val="24"/>
          <w:szCs w:val="24"/>
        </w:rPr>
      </w:pPr>
    </w:p>
    <w:p w:rsidR="006D641F" w:rsidRPr="00FE73CF" w:rsidRDefault="006D641F" w:rsidP="00FE73CF">
      <w:pPr>
        <w:pStyle w:val="NoSpacing"/>
        <w:jc w:val="both"/>
        <w:rPr>
          <w:b/>
          <w:bCs/>
          <w:sz w:val="24"/>
          <w:szCs w:val="24"/>
        </w:rPr>
      </w:pPr>
      <w:r w:rsidRPr="00FE73CF">
        <w:rPr>
          <w:b/>
          <w:sz w:val="24"/>
          <w:szCs w:val="24"/>
        </w:rPr>
        <w:t>Many to Many Model</w:t>
      </w:r>
    </w:p>
    <w:p w:rsidR="006D641F" w:rsidRPr="00FE73CF" w:rsidRDefault="006D641F" w:rsidP="00FE73CF">
      <w:pPr>
        <w:pStyle w:val="NoSpacing"/>
        <w:jc w:val="both"/>
        <w:rPr>
          <w:color w:val="000000"/>
          <w:sz w:val="24"/>
          <w:szCs w:val="24"/>
        </w:rPr>
      </w:pPr>
      <w:r w:rsidRPr="00FE73CF">
        <w:rPr>
          <w:color w:val="000000"/>
          <w:sz w:val="24"/>
          <w:szCs w:val="24"/>
        </w:rPr>
        <w:t>The many-to-many model multiplexes any number of user threads onto an equal or smaller number of kernel threads.</w:t>
      </w:r>
    </w:p>
    <w:p w:rsidR="006D641F" w:rsidRPr="00FE73CF" w:rsidRDefault="006D641F" w:rsidP="00FE73CF">
      <w:pPr>
        <w:pStyle w:val="NoSpacing"/>
        <w:jc w:val="both"/>
        <w:rPr>
          <w:color w:val="000000"/>
          <w:sz w:val="24"/>
          <w:szCs w:val="24"/>
        </w:rPr>
      </w:pPr>
      <w:r w:rsidRPr="00FE73CF">
        <w:rPr>
          <w:color w:val="000000"/>
          <w:sz w:val="24"/>
          <w:szCs w:val="24"/>
        </w:rPr>
        <w:t xml:space="preserve">The following diagram shows the many-to-many threading model where 6 user level threads are multiplexing with 6 kernel level threads. In this model, developers can create as many user </w:t>
      </w:r>
      <w:r w:rsidRPr="00FE73CF">
        <w:rPr>
          <w:color w:val="000000"/>
          <w:sz w:val="24"/>
          <w:szCs w:val="24"/>
        </w:rPr>
        <w:lastRenderedPageBreak/>
        <w:t>threads as necessary and the corresponding Kernel threads can run in parallel on a multiprocessor machine. This model provides the best accuracy on concurrency and when a thread performs a blocking system call, the kernel can schedule another thread for execution.</w:t>
      </w:r>
    </w:p>
    <w:p w:rsidR="006D641F" w:rsidRDefault="006D641F" w:rsidP="00FE73CF">
      <w:pPr>
        <w:jc w:val="center"/>
        <w:rPr>
          <w:rFonts w:ascii="Times New Roman" w:hAnsi="Times New Roman"/>
        </w:rPr>
      </w:pPr>
      <w:r>
        <w:rPr>
          <w:noProof/>
        </w:rPr>
        <w:drawing>
          <wp:inline distT="0" distB="0" distL="0" distR="0">
            <wp:extent cx="3276600" cy="2419223"/>
            <wp:effectExtent l="19050" t="0" r="0" b="0"/>
            <wp:docPr id="7" name="Picture 7" descr="Many to many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y to many thread model"/>
                    <pic:cNvPicPr>
                      <a:picLocks noChangeAspect="1" noChangeArrowheads="1"/>
                    </pic:cNvPicPr>
                  </pic:nvPicPr>
                  <pic:blipFill>
                    <a:blip r:embed="rId14"/>
                    <a:srcRect/>
                    <a:stretch>
                      <a:fillRect/>
                    </a:stretch>
                  </pic:blipFill>
                  <pic:spPr bwMode="auto">
                    <a:xfrm>
                      <a:off x="0" y="0"/>
                      <a:ext cx="3276600" cy="2419223"/>
                    </a:xfrm>
                    <a:prstGeom prst="rect">
                      <a:avLst/>
                    </a:prstGeom>
                    <a:noFill/>
                    <a:ln w="9525">
                      <a:noFill/>
                      <a:miter lim="800000"/>
                      <a:headEnd/>
                      <a:tailEnd/>
                    </a:ln>
                  </pic:spPr>
                </pic:pic>
              </a:graphicData>
            </a:graphic>
          </wp:inline>
        </w:drawing>
      </w:r>
    </w:p>
    <w:p w:rsidR="006D641F" w:rsidRPr="00FE73CF" w:rsidRDefault="006D641F" w:rsidP="00FE73CF">
      <w:pPr>
        <w:pStyle w:val="NoSpacing"/>
        <w:jc w:val="both"/>
        <w:rPr>
          <w:b/>
          <w:bCs/>
          <w:sz w:val="26"/>
          <w:szCs w:val="24"/>
        </w:rPr>
      </w:pPr>
      <w:r w:rsidRPr="00FE73CF">
        <w:rPr>
          <w:b/>
          <w:sz w:val="26"/>
          <w:szCs w:val="24"/>
        </w:rPr>
        <w:t>Many to One Model</w:t>
      </w:r>
    </w:p>
    <w:p w:rsidR="006D641F" w:rsidRPr="00FE73CF" w:rsidRDefault="006D641F" w:rsidP="00FE73CF">
      <w:pPr>
        <w:pStyle w:val="NoSpacing"/>
        <w:jc w:val="both"/>
        <w:rPr>
          <w:color w:val="000000"/>
          <w:sz w:val="24"/>
          <w:szCs w:val="24"/>
        </w:rPr>
      </w:pPr>
      <w:r w:rsidRPr="00FE73CF">
        <w:rPr>
          <w:color w:val="000000"/>
          <w:sz w:val="24"/>
          <w:szCs w:val="24"/>
        </w:rPr>
        <w:t>Many-to-one model maps many user level threads to one Kernel-level thread. Thread management is done in user space by the thread library. When thread makes a blocking system call, the entire process will be blocked. Only one thread can access the Kernel at a time, so multiple threads are unable to run in parallel on multiprocessors.</w:t>
      </w:r>
    </w:p>
    <w:p w:rsidR="006D641F" w:rsidRPr="00FE73CF" w:rsidRDefault="006D641F" w:rsidP="00FE73CF">
      <w:pPr>
        <w:pStyle w:val="NoSpacing"/>
        <w:jc w:val="both"/>
        <w:rPr>
          <w:color w:val="000000"/>
          <w:sz w:val="24"/>
          <w:szCs w:val="24"/>
        </w:rPr>
      </w:pPr>
      <w:r w:rsidRPr="00FE73CF">
        <w:rPr>
          <w:color w:val="000000"/>
          <w:sz w:val="24"/>
          <w:szCs w:val="24"/>
        </w:rPr>
        <w:t>If the user-level thread libraries are implemented in the operating system in such a way that the system does not support them, then the Kernel threads use the many-to-one relationship modes.</w:t>
      </w:r>
    </w:p>
    <w:p w:rsidR="006D641F" w:rsidRDefault="006D641F" w:rsidP="00FE73CF">
      <w:pPr>
        <w:jc w:val="center"/>
        <w:rPr>
          <w:rFonts w:ascii="Times New Roman" w:hAnsi="Times New Roman"/>
        </w:rPr>
      </w:pPr>
      <w:r>
        <w:rPr>
          <w:noProof/>
        </w:rPr>
        <w:drawing>
          <wp:inline distT="0" distB="0" distL="0" distR="0">
            <wp:extent cx="3127803" cy="2314575"/>
            <wp:effectExtent l="19050" t="0" r="0" b="0"/>
            <wp:docPr id="8" name="Picture 8" descr="Many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y to one thread model"/>
                    <pic:cNvPicPr>
                      <a:picLocks noChangeAspect="1" noChangeArrowheads="1"/>
                    </pic:cNvPicPr>
                  </pic:nvPicPr>
                  <pic:blipFill>
                    <a:blip r:embed="rId15"/>
                    <a:srcRect/>
                    <a:stretch>
                      <a:fillRect/>
                    </a:stretch>
                  </pic:blipFill>
                  <pic:spPr bwMode="auto">
                    <a:xfrm>
                      <a:off x="0" y="0"/>
                      <a:ext cx="3127803" cy="2314575"/>
                    </a:xfrm>
                    <a:prstGeom prst="rect">
                      <a:avLst/>
                    </a:prstGeom>
                    <a:noFill/>
                    <a:ln w="9525">
                      <a:noFill/>
                      <a:miter lim="800000"/>
                      <a:headEnd/>
                      <a:tailEnd/>
                    </a:ln>
                  </pic:spPr>
                </pic:pic>
              </a:graphicData>
            </a:graphic>
          </wp:inline>
        </w:drawing>
      </w:r>
    </w:p>
    <w:p w:rsidR="006D641F" w:rsidRPr="00FE73CF" w:rsidRDefault="006D641F" w:rsidP="00FE73CF">
      <w:pPr>
        <w:pStyle w:val="NoSpacing"/>
        <w:jc w:val="both"/>
        <w:rPr>
          <w:b/>
          <w:bCs/>
          <w:sz w:val="26"/>
          <w:szCs w:val="24"/>
        </w:rPr>
      </w:pPr>
      <w:r w:rsidRPr="00FE73CF">
        <w:rPr>
          <w:b/>
          <w:sz w:val="26"/>
          <w:szCs w:val="24"/>
        </w:rPr>
        <w:t>One to One Model</w:t>
      </w:r>
    </w:p>
    <w:p w:rsidR="006D641F" w:rsidRPr="00FE73CF" w:rsidRDefault="006D641F" w:rsidP="00FE73CF">
      <w:pPr>
        <w:pStyle w:val="NoSpacing"/>
        <w:jc w:val="both"/>
        <w:rPr>
          <w:color w:val="000000"/>
          <w:sz w:val="24"/>
          <w:szCs w:val="24"/>
        </w:rPr>
      </w:pPr>
      <w:r w:rsidRPr="00FE73CF">
        <w:rPr>
          <w:color w:val="000000"/>
          <w:sz w:val="24"/>
          <w:szCs w:val="24"/>
        </w:rPr>
        <w:t>There is one-to-one relationship of user-level thread to the kernel-level thread. This model provides more concurrency than the many-to-one model. It also allows another thread to run when a thread makes a blocking system call. It supports multiple threads to execute in parallel on microprocessors.</w:t>
      </w:r>
    </w:p>
    <w:p w:rsidR="006D641F" w:rsidRPr="00FE73CF" w:rsidRDefault="006D641F" w:rsidP="00FE73CF">
      <w:pPr>
        <w:pStyle w:val="NoSpacing"/>
        <w:jc w:val="both"/>
        <w:rPr>
          <w:color w:val="000000"/>
          <w:sz w:val="24"/>
          <w:szCs w:val="24"/>
        </w:rPr>
      </w:pPr>
      <w:r w:rsidRPr="00FE73CF">
        <w:rPr>
          <w:color w:val="000000"/>
          <w:sz w:val="24"/>
          <w:szCs w:val="24"/>
        </w:rPr>
        <w:lastRenderedPageBreak/>
        <w:t>Disadvantage of this model is that creating user thread requires the corresponding Kernel thread. OS/2, windows NT and windows 2000 use one to one relationship model.</w:t>
      </w:r>
    </w:p>
    <w:p w:rsidR="006D641F" w:rsidRDefault="006D641F" w:rsidP="00EA204C">
      <w:pPr>
        <w:pStyle w:val="NoSpacing"/>
        <w:jc w:val="center"/>
        <w:rPr>
          <w:rFonts w:ascii="Times New Roman" w:hAnsi="Times New Roman"/>
        </w:rPr>
      </w:pPr>
      <w:r>
        <w:rPr>
          <w:noProof/>
        </w:rPr>
        <w:drawing>
          <wp:inline distT="0" distB="0" distL="0" distR="0">
            <wp:extent cx="3800475" cy="2825020"/>
            <wp:effectExtent l="19050" t="0" r="0" b="0"/>
            <wp:docPr id="9" name="Picture 9" descr="One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 to one thread model"/>
                    <pic:cNvPicPr>
                      <a:picLocks noChangeAspect="1" noChangeArrowheads="1"/>
                    </pic:cNvPicPr>
                  </pic:nvPicPr>
                  <pic:blipFill>
                    <a:blip r:embed="rId16"/>
                    <a:srcRect/>
                    <a:stretch>
                      <a:fillRect/>
                    </a:stretch>
                  </pic:blipFill>
                  <pic:spPr bwMode="auto">
                    <a:xfrm>
                      <a:off x="0" y="0"/>
                      <a:ext cx="3805468" cy="2828732"/>
                    </a:xfrm>
                    <a:prstGeom prst="rect">
                      <a:avLst/>
                    </a:prstGeom>
                    <a:noFill/>
                    <a:ln w="9525">
                      <a:noFill/>
                      <a:miter lim="800000"/>
                      <a:headEnd/>
                      <a:tailEnd/>
                    </a:ln>
                  </pic:spPr>
                </pic:pic>
              </a:graphicData>
            </a:graphic>
          </wp:inline>
        </w:drawing>
      </w:r>
    </w:p>
    <w:p w:rsidR="006D641F" w:rsidRDefault="006D641F" w:rsidP="00C96F6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Difference between User-Level &amp; Kernel-Level Thread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26"/>
        <w:gridCol w:w="4596"/>
        <w:gridCol w:w="3738"/>
      </w:tblGrid>
      <w:tr w:rsidR="006D641F" w:rsidTr="006D641F">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641F" w:rsidRDefault="006D641F">
            <w:pPr>
              <w:spacing w:after="300"/>
              <w:jc w:val="center"/>
              <w:rPr>
                <w:rFonts w:ascii="Verdana" w:hAnsi="Verdana"/>
                <w:b/>
                <w:bCs/>
                <w:color w:val="313131"/>
                <w:sz w:val="21"/>
                <w:szCs w:val="21"/>
              </w:rPr>
            </w:pPr>
            <w:r>
              <w:rPr>
                <w:rFonts w:ascii="Verdana" w:hAnsi="Verdana"/>
                <w:b/>
                <w:bCs/>
                <w:color w:val="313131"/>
                <w:sz w:val="21"/>
                <w:szCs w:val="21"/>
              </w:rPr>
              <w:t>S.N.</w:t>
            </w:r>
          </w:p>
        </w:tc>
        <w:tc>
          <w:tcPr>
            <w:tcW w:w="41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641F" w:rsidRDefault="006D641F">
            <w:pPr>
              <w:spacing w:after="300"/>
              <w:jc w:val="center"/>
              <w:rPr>
                <w:rFonts w:ascii="Verdana" w:hAnsi="Verdana"/>
                <w:b/>
                <w:bCs/>
                <w:color w:val="313131"/>
                <w:sz w:val="21"/>
                <w:szCs w:val="21"/>
              </w:rPr>
            </w:pPr>
            <w:r>
              <w:rPr>
                <w:rFonts w:ascii="Verdana" w:hAnsi="Verdana"/>
                <w:b/>
                <w:bCs/>
                <w:color w:val="313131"/>
                <w:sz w:val="21"/>
                <w:szCs w:val="21"/>
              </w:rPr>
              <w:t>User-Level Threads</w:t>
            </w:r>
          </w:p>
        </w:tc>
        <w:tc>
          <w:tcPr>
            <w:tcW w:w="41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D641F" w:rsidRDefault="006D641F">
            <w:pPr>
              <w:spacing w:after="300"/>
              <w:jc w:val="center"/>
              <w:rPr>
                <w:rFonts w:ascii="Verdana" w:hAnsi="Verdana"/>
                <w:b/>
                <w:bCs/>
                <w:color w:val="313131"/>
                <w:sz w:val="21"/>
                <w:szCs w:val="21"/>
              </w:rPr>
            </w:pPr>
            <w:r>
              <w:rPr>
                <w:rFonts w:ascii="Verdana" w:hAnsi="Verdana"/>
                <w:b/>
                <w:bCs/>
                <w:color w:val="313131"/>
                <w:sz w:val="21"/>
                <w:szCs w:val="21"/>
              </w:rPr>
              <w:t>Kernel-Level Thread</w:t>
            </w:r>
          </w:p>
        </w:tc>
      </w:tr>
      <w:tr w:rsidR="006D641F" w:rsidTr="006D64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Default="006D641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Default="006D641F">
            <w:pPr>
              <w:spacing w:after="300"/>
              <w:rPr>
                <w:rFonts w:ascii="Verdana" w:hAnsi="Verdana"/>
                <w:color w:val="313131"/>
                <w:sz w:val="21"/>
                <w:szCs w:val="21"/>
              </w:rPr>
            </w:pPr>
            <w:r>
              <w:rPr>
                <w:rFonts w:ascii="Verdana" w:hAnsi="Verdana"/>
                <w:color w:val="313131"/>
                <w:sz w:val="21"/>
                <w:szCs w:val="21"/>
              </w:rPr>
              <w:t>User-level threads are faster to create and manage.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Default="006D641F">
            <w:pPr>
              <w:spacing w:after="300"/>
              <w:rPr>
                <w:rFonts w:ascii="Verdana" w:hAnsi="Verdana"/>
                <w:color w:val="313131"/>
                <w:sz w:val="21"/>
                <w:szCs w:val="21"/>
              </w:rPr>
            </w:pPr>
            <w:r>
              <w:rPr>
                <w:rFonts w:ascii="Verdana" w:hAnsi="Verdana"/>
                <w:color w:val="313131"/>
                <w:sz w:val="21"/>
                <w:szCs w:val="21"/>
              </w:rPr>
              <w:t>Kernel-level threads are slower to create and manage.</w:t>
            </w:r>
          </w:p>
        </w:tc>
      </w:tr>
      <w:tr w:rsidR="006D641F" w:rsidTr="006D64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Default="006D641F">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Default="006D641F">
            <w:pPr>
              <w:spacing w:after="300"/>
              <w:rPr>
                <w:rFonts w:ascii="Verdana" w:hAnsi="Verdana"/>
                <w:color w:val="313131"/>
                <w:sz w:val="21"/>
                <w:szCs w:val="21"/>
              </w:rPr>
            </w:pPr>
            <w:r>
              <w:rPr>
                <w:rFonts w:ascii="Verdana" w:hAnsi="Verdana"/>
                <w:color w:val="313131"/>
                <w:sz w:val="21"/>
                <w:szCs w:val="21"/>
              </w:rPr>
              <w:t>Implementation is by a thread library at the user level.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Default="006D641F">
            <w:pPr>
              <w:spacing w:after="300"/>
              <w:rPr>
                <w:rFonts w:ascii="Verdana" w:hAnsi="Verdana"/>
                <w:color w:val="313131"/>
                <w:sz w:val="21"/>
                <w:szCs w:val="21"/>
              </w:rPr>
            </w:pPr>
            <w:r>
              <w:rPr>
                <w:rFonts w:ascii="Verdana" w:hAnsi="Verdana"/>
                <w:color w:val="313131"/>
                <w:sz w:val="21"/>
                <w:szCs w:val="21"/>
              </w:rPr>
              <w:t>Operating system supports creation of Kernel threads.</w:t>
            </w:r>
          </w:p>
        </w:tc>
      </w:tr>
      <w:tr w:rsidR="006D641F" w:rsidTr="006D64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Default="006D641F">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Default="006D641F">
            <w:pPr>
              <w:spacing w:after="300"/>
              <w:rPr>
                <w:rFonts w:ascii="Verdana" w:hAnsi="Verdana"/>
                <w:color w:val="313131"/>
                <w:sz w:val="21"/>
                <w:szCs w:val="21"/>
              </w:rPr>
            </w:pPr>
            <w:r>
              <w:rPr>
                <w:rFonts w:ascii="Verdana" w:hAnsi="Verdana"/>
                <w:color w:val="313131"/>
                <w:sz w:val="21"/>
                <w:szCs w:val="21"/>
              </w:rPr>
              <w:t>User-level thread is generic and can run on any 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Default="006D641F">
            <w:pPr>
              <w:spacing w:after="300"/>
              <w:rPr>
                <w:rFonts w:ascii="Verdana" w:hAnsi="Verdana"/>
                <w:color w:val="313131"/>
                <w:sz w:val="21"/>
                <w:szCs w:val="21"/>
              </w:rPr>
            </w:pPr>
            <w:r>
              <w:rPr>
                <w:rFonts w:ascii="Verdana" w:hAnsi="Verdana"/>
                <w:color w:val="313131"/>
                <w:sz w:val="21"/>
                <w:szCs w:val="21"/>
              </w:rPr>
              <w:t>Kernel-level thread is specific to the operating system.</w:t>
            </w:r>
          </w:p>
        </w:tc>
      </w:tr>
      <w:tr w:rsidR="006D641F" w:rsidTr="006D641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Default="006D641F">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Default="006D641F">
            <w:pPr>
              <w:spacing w:after="300"/>
              <w:rPr>
                <w:rFonts w:ascii="Verdana" w:hAnsi="Verdana"/>
                <w:color w:val="313131"/>
                <w:sz w:val="21"/>
                <w:szCs w:val="21"/>
              </w:rPr>
            </w:pPr>
            <w:r>
              <w:rPr>
                <w:rFonts w:ascii="Verdana" w:hAnsi="Verdana"/>
                <w:color w:val="313131"/>
                <w:sz w:val="21"/>
                <w:szCs w:val="21"/>
              </w:rPr>
              <w:t>Multi-threaded applications cannot take advantage of multiprocessing.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D641F" w:rsidRDefault="006D641F">
            <w:pPr>
              <w:spacing w:after="300"/>
              <w:rPr>
                <w:rFonts w:ascii="Verdana" w:hAnsi="Verdana"/>
                <w:color w:val="313131"/>
                <w:sz w:val="21"/>
                <w:szCs w:val="21"/>
              </w:rPr>
            </w:pPr>
            <w:r>
              <w:rPr>
                <w:rFonts w:ascii="Verdana" w:hAnsi="Verdana"/>
                <w:color w:val="313131"/>
                <w:sz w:val="21"/>
                <w:szCs w:val="21"/>
              </w:rPr>
              <w:t>Kernel routines themselves can be multithreaded.</w:t>
            </w:r>
          </w:p>
        </w:tc>
      </w:tr>
    </w:tbl>
    <w:p w:rsidR="006E0062" w:rsidRDefault="006E0062" w:rsidP="006E0062">
      <w:pPr>
        <w:rPr>
          <w:rFonts w:ascii="Georgia" w:hAnsi="Georgia"/>
          <w:color w:val="000000"/>
          <w:shd w:val="clear" w:color="auto" w:fill="FFFFFF"/>
        </w:rPr>
      </w:pPr>
    </w:p>
    <w:p w:rsidR="00FE73CF" w:rsidRDefault="00FE73CF" w:rsidP="00C96F6D">
      <w:pPr>
        <w:pStyle w:val="NoSpacing"/>
        <w:outlineLvl w:val="0"/>
        <w:rPr>
          <w:b/>
          <w:sz w:val="24"/>
          <w:szCs w:val="24"/>
          <w:shd w:val="clear" w:color="auto" w:fill="FFFFFF"/>
        </w:rPr>
      </w:pPr>
    </w:p>
    <w:p w:rsidR="00FE73CF" w:rsidRDefault="00FE73CF" w:rsidP="00C96F6D">
      <w:pPr>
        <w:pStyle w:val="NoSpacing"/>
        <w:outlineLvl w:val="0"/>
        <w:rPr>
          <w:b/>
          <w:sz w:val="24"/>
          <w:szCs w:val="24"/>
          <w:shd w:val="clear" w:color="auto" w:fill="FFFFFF"/>
        </w:rPr>
      </w:pPr>
    </w:p>
    <w:p w:rsidR="00EA204C" w:rsidRDefault="00EA204C" w:rsidP="00C96F6D">
      <w:pPr>
        <w:pStyle w:val="NoSpacing"/>
        <w:outlineLvl w:val="0"/>
        <w:rPr>
          <w:b/>
          <w:sz w:val="24"/>
          <w:szCs w:val="24"/>
          <w:shd w:val="clear" w:color="auto" w:fill="FFFFFF"/>
        </w:rPr>
      </w:pPr>
    </w:p>
    <w:p w:rsidR="0089320D" w:rsidRPr="0089320D" w:rsidRDefault="0089320D" w:rsidP="00C96F6D">
      <w:pPr>
        <w:pStyle w:val="NoSpacing"/>
        <w:outlineLvl w:val="0"/>
        <w:rPr>
          <w:b/>
          <w:sz w:val="24"/>
          <w:szCs w:val="24"/>
          <w:shd w:val="clear" w:color="auto" w:fill="FFFFFF"/>
        </w:rPr>
      </w:pPr>
      <w:r w:rsidRPr="0089320D">
        <w:rPr>
          <w:b/>
          <w:sz w:val="24"/>
          <w:szCs w:val="24"/>
          <w:shd w:val="clear" w:color="auto" w:fill="FFFFFF"/>
        </w:rPr>
        <w:lastRenderedPageBreak/>
        <w:t>Critical Section Problem</w:t>
      </w:r>
    </w:p>
    <w:p w:rsidR="0089320D" w:rsidRPr="00EA204C" w:rsidRDefault="0089320D" w:rsidP="00EA204C">
      <w:pPr>
        <w:pStyle w:val="NoSpacing"/>
        <w:jc w:val="both"/>
        <w:rPr>
          <w:sz w:val="24"/>
          <w:szCs w:val="24"/>
        </w:rPr>
      </w:pPr>
      <w:r w:rsidRPr="00EA204C">
        <w:rPr>
          <w:sz w:val="24"/>
          <w:szCs w:val="24"/>
        </w:rPr>
        <w:t>In simple terms a critical section is group of instructions/statements or region of code that need to be executed atomically, such as accessing a resource (file, input or output port, global data, etc.).</w:t>
      </w:r>
    </w:p>
    <w:p w:rsidR="0089320D" w:rsidRPr="00EA204C" w:rsidRDefault="0089320D" w:rsidP="00EA204C">
      <w:pPr>
        <w:pStyle w:val="NoSpacing"/>
        <w:jc w:val="both"/>
        <w:rPr>
          <w:sz w:val="24"/>
          <w:szCs w:val="24"/>
        </w:rPr>
      </w:pPr>
      <w:r w:rsidRPr="00EA204C">
        <w:rPr>
          <w:sz w:val="24"/>
          <w:szCs w:val="24"/>
        </w:rPr>
        <w:t>In concurrent programming, if one thread tries to change the value of shared data at the same time as another thread tries to read the value (i.e. data race across threads), the result is unpredictable.</w:t>
      </w:r>
    </w:p>
    <w:p w:rsidR="0089320D" w:rsidRPr="00EA204C" w:rsidRDefault="0089320D" w:rsidP="00EA204C">
      <w:pPr>
        <w:pStyle w:val="NoSpacing"/>
        <w:jc w:val="both"/>
        <w:rPr>
          <w:sz w:val="24"/>
          <w:szCs w:val="24"/>
        </w:rPr>
      </w:pPr>
      <w:r w:rsidRPr="00EA204C">
        <w:rPr>
          <w:sz w:val="24"/>
          <w:szCs w:val="24"/>
        </w:rPr>
        <w:t>The access to such shared variable (shared memory, shared files, shared port, etc…) to be synchronized. Few programming languages have built in support for synchronization.</w:t>
      </w:r>
    </w:p>
    <w:p w:rsidR="0089320D" w:rsidRPr="00EA204C" w:rsidRDefault="0089320D" w:rsidP="00EA204C">
      <w:pPr>
        <w:pStyle w:val="NoSpacing"/>
        <w:jc w:val="both"/>
        <w:rPr>
          <w:sz w:val="24"/>
          <w:szCs w:val="24"/>
        </w:rPr>
      </w:pPr>
      <w:r w:rsidRPr="00EA204C">
        <w:rPr>
          <w:sz w:val="24"/>
          <w:szCs w:val="24"/>
        </w:rPr>
        <w:t>It is critical to understand the importance of race condition while writing kernel mode programming (a device driver, kernel thread, etc.). since the programmer can directly access and modifying kernel data structures.</w:t>
      </w:r>
    </w:p>
    <w:p w:rsidR="0089320D" w:rsidRPr="00EA204C" w:rsidRDefault="0089320D" w:rsidP="00753D4C">
      <w:pPr>
        <w:pStyle w:val="NoSpacing"/>
        <w:numPr>
          <w:ilvl w:val="0"/>
          <w:numId w:val="16"/>
        </w:numPr>
        <w:rPr>
          <w:sz w:val="24"/>
          <w:szCs w:val="24"/>
        </w:rPr>
      </w:pPr>
      <w:r w:rsidRPr="00EA204C">
        <w:rPr>
          <w:sz w:val="24"/>
          <w:szCs w:val="24"/>
        </w:rPr>
        <w:t>Consider a system consisting of n processes </w:t>
      </w:r>
      <w:r w:rsidRPr="00EA204C">
        <w:rPr>
          <w:b/>
          <w:bCs/>
          <w:sz w:val="24"/>
          <w:szCs w:val="24"/>
        </w:rPr>
        <w:t xml:space="preserve">P0, P1, </w:t>
      </w:r>
      <w:r w:rsidR="00EA204C" w:rsidRPr="00EA204C">
        <w:rPr>
          <w:b/>
          <w:bCs/>
          <w:sz w:val="24"/>
          <w:szCs w:val="24"/>
        </w:rPr>
        <w:t>...</w:t>
      </w:r>
      <w:r w:rsidR="00EA204C">
        <w:rPr>
          <w:b/>
          <w:bCs/>
          <w:sz w:val="24"/>
          <w:szCs w:val="24"/>
        </w:rPr>
        <w:t>,</w:t>
      </w:r>
      <w:r w:rsidRPr="00EA204C">
        <w:rPr>
          <w:b/>
          <w:bCs/>
          <w:sz w:val="24"/>
          <w:szCs w:val="24"/>
        </w:rPr>
        <w:t xml:space="preserve"> Pn.</w:t>
      </w:r>
    </w:p>
    <w:p w:rsidR="0089320D" w:rsidRPr="00EA204C" w:rsidRDefault="0089320D" w:rsidP="00753D4C">
      <w:pPr>
        <w:pStyle w:val="NoSpacing"/>
        <w:numPr>
          <w:ilvl w:val="0"/>
          <w:numId w:val="16"/>
        </w:numPr>
        <w:rPr>
          <w:sz w:val="24"/>
          <w:szCs w:val="24"/>
        </w:rPr>
      </w:pPr>
      <w:r w:rsidRPr="00EA204C">
        <w:rPr>
          <w:sz w:val="24"/>
          <w:szCs w:val="24"/>
        </w:rPr>
        <w:t>Each process has a segment of code, called a critical section, in which the process may be changing common variables, updating a table, writing a file, and so on. It is section of code that requires access to shared resources.</w:t>
      </w:r>
    </w:p>
    <w:p w:rsidR="0089320D" w:rsidRPr="00EA204C" w:rsidRDefault="0089320D" w:rsidP="00753D4C">
      <w:pPr>
        <w:pStyle w:val="NoSpacing"/>
        <w:numPr>
          <w:ilvl w:val="0"/>
          <w:numId w:val="16"/>
        </w:numPr>
        <w:rPr>
          <w:sz w:val="24"/>
          <w:szCs w:val="24"/>
        </w:rPr>
      </w:pPr>
      <w:r w:rsidRPr="00EA204C">
        <w:rPr>
          <w:sz w:val="24"/>
          <w:szCs w:val="24"/>
        </w:rPr>
        <w:t>An important fact regarding this system is that when a process A is executing in its critical section, no other process B except A is allowed to execute in its critical section.</w:t>
      </w:r>
    </w:p>
    <w:p w:rsidR="0089320D" w:rsidRPr="00EA204C" w:rsidRDefault="0089320D" w:rsidP="00753D4C">
      <w:pPr>
        <w:pStyle w:val="NoSpacing"/>
        <w:numPr>
          <w:ilvl w:val="0"/>
          <w:numId w:val="16"/>
        </w:numPr>
        <w:rPr>
          <w:sz w:val="24"/>
          <w:szCs w:val="24"/>
        </w:rPr>
      </w:pPr>
      <w:r w:rsidRPr="00EA204C">
        <w:rPr>
          <w:sz w:val="24"/>
          <w:szCs w:val="24"/>
        </w:rPr>
        <w:t>No-two processes can execute in its critical section at the same time.</w:t>
      </w:r>
    </w:p>
    <w:p w:rsidR="0089320D" w:rsidRPr="00EA204C" w:rsidRDefault="0089320D" w:rsidP="00753D4C">
      <w:pPr>
        <w:pStyle w:val="NoSpacing"/>
        <w:numPr>
          <w:ilvl w:val="0"/>
          <w:numId w:val="16"/>
        </w:numPr>
        <w:rPr>
          <w:sz w:val="24"/>
          <w:szCs w:val="24"/>
        </w:rPr>
      </w:pPr>
      <w:r w:rsidRPr="00EA204C">
        <w:rPr>
          <w:sz w:val="24"/>
          <w:szCs w:val="24"/>
        </w:rPr>
        <w:t>However many processes may have a critical section code and all of them needs to be executed. So, The Critical Section Problem deals with creating a set of protocols so as to help the process cooperate.</w:t>
      </w:r>
    </w:p>
    <w:p w:rsidR="00EA204C" w:rsidRDefault="00EA204C" w:rsidP="00EA204C">
      <w:pPr>
        <w:pStyle w:val="NoSpacing"/>
        <w:jc w:val="both"/>
        <w:rPr>
          <w:rStyle w:val="Emphasis"/>
          <w:rFonts w:cstheme="minorHAnsi"/>
          <w:color w:val="333333"/>
          <w:sz w:val="24"/>
          <w:szCs w:val="24"/>
        </w:rPr>
      </w:pPr>
    </w:p>
    <w:p w:rsidR="0089320D" w:rsidRPr="00EA204C" w:rsidRDefault="0089320D" w:rsidP="00EA204C">
      <w:pPr>
        <w:pStyle w:val="NoSpacing"/>
        <w:jc w:val="both"/>
        <w:rPr>
          <w:rFonts w:cstheme="minorHAnsi"/>
          <w:b/>
          <w:sz w:val="24"/>
          <w:szCs w:val="24"/>
        </w:rPr>
      </w:pPr>
      <w:r w:rsidRPr="00EA204C">
        <w:rPr>
          <w:rStyle w:val="Emphasis"/>
          <w:rFonts w:cstheme="minorHAnsi"/>
          <w:b/>
          <w:color w:val="333333"/>
          <w:sz w:val="24"/>
          <w:szCs w:val="24"/>
        </w:rPr>
        <w:t>A solution to a critical section problem must satisfy three conditions;</w:t>
      </w:r>
    </w:p>
    <w:p w:rsidR="0089320D" w:rsidRPr="00EA204C" w:rsidRDefault="0089320D" w:rsidP="00EA204C">
      <w:pPr>
        <w:pStyle w:val="NoSpacing"/>
        <w:jc w:val="both"/>
        <w:rPr>
          <w:rFonts w:cstheme="minorHAnsi"/>
          <w:sz w:val="24"/>
          <w:szCs w:val="24"/>
        </w:rPr>
      </w:pPr>
      <w:r w:rsidRPr="00EA204C">
        <w:rPr>
          <w:rFonts w:cstheme="minorHAnsi"/>
          <w:sz w:val="24"/>
          <w:szCs w:val="24"/>
        </w:rPr>
        <w:t>a) </w:t>
      </w:r>
      <w:r w:rsidRPr="00EA204C">
        <w:rPr>
          <w:rStyle w:val="Strong"/>
          <w:rFonts w:cstheme="minorHAnsi"/>
          <w:color w:val="333333"/>
          <w:sz w:val="24"/>
          <w:szCs w:val="24"/>
        </w:rPr>
        <w:t>Mutual Exclusion:</w:t>
      </w:r>
      <w:r w:rsidRPr="00EA204C">
        <w:rPr>
          <w:rFonts w:cstheme="minorHAnsi"/>
          <w:sz w:val="24"/>
          <w:szCs w:val="24"/>
        </w:rPr>
        <w:t> If a process A is executing in its critical section, then no other processes must execute in its critical section.</w:t>
      </w:r>
    </w:p>
    <w:p w:rsidR="0089320D" w:rsidRPr="00EA204C" w:rsidRDefault="0089320D" w:rsidP="00EA204C">
      <w:pPr>
        <w:pStyle w:val="NoSpacing"/>
        <w:jc w:val="both"/>
        <w:rPr>
          <w:rFonts w:cstheme="minorHAnsi"/>
          <w:sz w:val="24"/>
          <w:szCs w:val="24"/>
        </w:rPr>
      </w:pPr>
      <w:r w:rsidRPr="00EA204C">
        <w:rPr>
          <w:rFonts w:cstheme="minorHAnsi"/>
          <w:sz w:val="24"/>
          <w:szCs w:val="24"/>
        </w:rPr>
        <w:t>b) </w:t>
      </w:r>
      <w:r w:rsidRPr="00EA204C">
        <w:rPr>
          <w:rStyle w:val="Strong"/>
          <w:rFonts w:cstheme="minorHAnsi"/>
          <w:color w:val="333333"/>
          <w:sz w:val="24"/>
          <w:szCs w:val="24"/>
        </w:rPr>
        <w:t>Progress:</w:t>
      </w:r>
      <w:r w:rsidRPr="00EA204C">
        <w:rPr>
          <w:rFonts w:cstheme="minorHAnsi"/>
          <w:sz w:val="24"/>
          <w:szCs w:val="24"/>
        </w:rPr>
        <w:t> If no process is currently in its critical section, then only those processes which are currently not in its remainder section can participate in deciding who will enter the Critical section next.</w:t>
      </w:r>
    </w:p>
    <w:p w:rsidR="0089320D" w:rsidRPr="00EA204C" w:rsidRDefault="0089320D" w:rsidP="00EA204C">
      <w:pPr>
        <w:pStyle w:val="NoSpacing"/>
        <w:jc w:val="both"/>
        <w:rPr>
          <w:rFonts w:cstheme="minorHAnsi"/>
          <w:sz w:val="24"/>
          <w:szCs w:val="24"/>
        </w:rPr>
      </w:pPr>
      <w:r w:rsidRPr="00EA204C">
        <w:rPr>
          <w:rFonts w:cstheme="minorHAnsi"/>
          <w:sz w:val="24"/>
          <w:szCs w:val="24"/>
        </w:rPr>
        <w:t>c) </w:t>
      </w:r>
      <w:r w:rsidRPr="00EA204C">
        <w:rPr>
          <w:rStyle w:val="Strong"/>
          <w:rFonts w:cstheme="minorHAnsi"/>
          <w:color w:val="333333"/>
          <w:sz w:val="24"/>
          <w:szCs w:val="24"/>
        </w:rPr>
        <w:t>Bounded waiting:</w:t>
      </w:r>
      <w:r w:rsidRPr="00EA204C">
        <w:rPr>
          <w:rFonts w:cstheme="minorHAnsi"/>
          <w:sz w:val="24"/>
          <w:szCs w:val="24"/>
        </w:rPr>
        <w:t> There exists a bound with regards to the number of times other process can enter its critical section between when a process has requested for critical section and when that request is granted</w:t>
      </w:r>
    </w:p>
    <w:p w:rsidR="0089320D" w:rsidRDefault="0089320D" w:rsidP="0089320D">
      <w:pPr>
        <w:pStyle w:val="NormalWeb"/>
        <w:shd w:val="clear" w:color="auto" w:fill="FFFFFF"/>
        <w:spacing w:before="0" w:beforeAutospacing="0" w:after="150" w:afterAutospacing="0"/>
        <w:jc w:val="center"/>
        <w:textAlignment w:val="baseline"/>
        <w:rPr>
          <w:rFonts w:ascii="Helvetica" w:hAnsi="Helvetica" w:cs="Helvetica"/>
          <w:color w:val="000000"/>
        </w:rPr>
      </w:pPr>
      <w:r>
        <w:rPr>
          <w:noProof/>
        </w:rPr>
        <w:drawing>
          <wp:inline distT="0" distB="0" distL="0" distR="0">
            <wp:extent cx="3093567" cy="2190750"/>
            <wp:effectExtent l="19050" t="0" r="0" b="0"/>
            <wp:docPr id="3"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7"/>
                    <a:srcRect/>
                    <a:stretch>
                      <a:fillRect/>
                    </a:stretch>
                  </pic:blipFill>
                  <pic:spPr bwMode="auto">
                    <a:xfrm>
                      <a:off x="0" y="0"/>
                      <a:ext cx="3100685" cy="2195791"/>
                    </a:xfrm>
                    <a:prstGeom prst="rect">
                      <a:avLst/>
                    </a:prstGeom>
                    <a:noFill/>
                    <a:ln w="9525">
                      <a:noFill/>
                      <a:miter lim="800000"/>
                      <a:headEnd/>
                      <a:tailEnd/>
                    </a:ln>
                  </pic:spPr>
                </pic:pic>
              </a:graphicData>
            </a:graphic>
          </wp:inline>
        </w:drawing>
      </w:r>
    </w:p>
    <w:p w:rsidR="0089320D" w:rsidRDefault="0089320D" w:rsidP="00C96F6D">
      <w:pPr>
        <w:pStyle w:val="Heading1"/>
        <w:shd w:val="clear" w:color="auto" w:fill="FFFFFF"/>
        <w:rPr>
          <w:color w:val="000000"/>
        </w:rPr>
      </w:pPr>
      <w:bookmarkStart w:id="0" w:name="SECTION00030000000000000000"/>
      <w:r>
        <w:rPr>
          <w:color w:val="000000"/>
        </w:rPr>
        <w:lastRenderedPageBreak/>
        <w:t>Solutions to the Critical Section Problem</w:t>
      </w:r>
      <w:bookmarkEnd w:id="0"/>
    </w:p>
    <w:p w:rsidR="0089320D" w:rsidRDefault="0089320D" w:rsidP="00C96F6D">
      <w:pPr>
        <w:pStyle w:val="NormalWeb"/>
        <w:shd w:val="clear" w:color="auto" w:fill="FFFFFF"/>
        <w:outlineLvl w:val="0"/>
        <w:rPr>
          <w:color w:val="000000"/>
          <w:sz w:val="27"/>
          <w:szCs w:val="27"/>
        </w:rPr>
      </w:pPr>
      <w:r>
        <w:rPr>
          <w:b/>
          <w:bCs/>
          <w:i/>
          <w:iCs/>
          <w:color w:val="000000"/>
          <w:sz w:val="27"/>
          <w:szCs w:val="27"/>
        </w:rPr>
        <w:t>Assumption</w:t>
      </w:r>
    </w:p>
    <w:p w:rsidR="0089320D" w:rsidRDefault="0089320D" w:rsidP="00753D4C">
      <w:pPr>
        <w:numPr>
          <w:ilvl w:val="0"/>
          <w:numId w:val="5"/>
        </w:numPr>
        <w:shd w:val="clear" w:color="auto" w:fill="FFFFFF"/>
        <w:spacing w:after="0" w:line="240" w:lineRule="auto"/>
        <w:rPr>
          <w:color w:val="000000"/>
          <w:sz w:val="27"/>
          <w:szCs w:val="27"/>
        </w:rPr>
      </w:pPr>
      <w:r>
        <w:rPr>
          <w:color w:val="000000"/>
          <w:sz w:val="27"/>
          <w:szCs w:val="27"/>
        </w:rPr>
        <w:t>assume that a variable (memory location) can only have one value; never ``between values''</w:t>
      </w:r>
    </w:p>
    <w:p w:rsidR="0089320D" w:rsidRDefault="0089320D" w:rsidP="00753D4C">
      <w:pPr>
        <w:numPr>
          <w:ilvl w:val="0"/>
          <w:numId w:val="5"/>
        </w:numPr>
        <w:shd w:val="clear" w:color="auto" w:fill="FFFFFF"/>
        <w:spacing w:after="0" w:line="240" w:lineRule="auto"/>
        <w:rPr>
          <w:color w:val="000000"/>
          <w:sz w:val="27"/>
          <w:szCs w:val="27"/>
        </w:rPr>
      </w:pPr>
      <w:r>
        <w:rPr>
          <w:color w:val="000000"/>
          <w:sz w:val="27"/>
          <w:szCs w:val="27"/>
        </w:rPr>
        <w:t>if processes A and B write a value to the same memory location at the ``same time,'' either the value from A or the value from B will be written rather than some scrambling of bits</w:t>
      </w:r>
    </w:p>
    <w:p w:rsidR="0089320D" w:rsidRDefault="0089320D" w:rsidP="00C96F6D">
      <w:pPr>
        <w:pStyle w:val="NormalWeb"/>
        <w:shd w:val="clear" w:color="auto" w:fill="FFFFFF"/>
        <w:outlineLvl w:val="0"/>
        <w:rPr>
          <w:color w:val="000000"/>
          <w:sz w:val="27"/>
          <w:szCs w:val="27"/>
        </w:rPr>
      </w:pPr>
      <w:r>
        <w:rPr>
          <w:b/>
          <w:bCs/>
          <w:i/>
          <w:iCs/>
          <w:color w:val="000000"/>
          <w:sz w:val="27"/>
          <w:szCs w:val="27"/>
        </w:rPr>
        <w:t>Peterson's Algorithm</w:t>
      </w:r>
    </w:p>
    <w:p w:rsidR="0089320D" w:rsidRDefault="0089320D" w:rsidP="00753D4C">
      <w:pPr>
        <w:numPr>
          <w:ilvl w:val="0"/>
          <w:numId w:val="6"/>
        </w:numPr>
        <w:shd w:val="clear" w:color="auto" w:fill="FFFFFF"/>
        <w:spacing w:after="0" w:line="240" w:lineRule="auto"/>
        <w:rPr>
          <w:color w:val="000000"/>
          <w:sz w:val="27"/>
          <w:szCs w:val="27"/>
        </w:rPr>
      </w:pPr>
      <w:r>
        <w:rPr>
          <w:color w:val="000000"/>
          <w:sz w:val="27"/>
          <w:szCs w:val="27"/>
        </w:rPr>
        <w:t>a simple algorithm that can be run by two processes to ensure mutual exclusion for one resource (say one variable or data structure)</w:t>
      </w:r>
    </w:p>
    <w:p w:rsidR="0089320D" w:rsidRDefault="0089320D" w:rsidP="00753D4C">
      <w:pPr>
        <w:numPr>
          <w:ilvl w:val="0"/>
          <w:numId w:val="6"/>
        </w:numPr>
        <w:shd w:val="clear" w:color="auto" w:fill="FFFFFF"/>
        <w:spacing w:after="0" w:line="240" w:lineRule="auto"/>
        <w:rPr>
          <w:color w:val="000000"/>
          <w:sz w:val="27"/>
          <w:szCs w:val="27"/>
        </w:rPr>
      </w:pPr>
      <w:r>
        <w:rPr>
          <w:color w:val="000000"/>
          <w:sz w:val="27"/>
          <w:szCs w:val="27"/>
        </w:rPr>
        <w:t>does not require any special hardware</w:t>
      </w:r>
    </w:p>
    <w:p w:rsidR="0089320D" w:rsidRDefault="0089320D" w:rsidP="00753D4C">
      <w:pPr>
        <w:numPr>
          <w:ilvl w:val="0"/>
          <w:numId w:val="6"/>
        </w:numPr>
        <w:shd w:val="clear" w:color="auto" w:fill="FFFFFF"/>
        <w:spacing w:after="0" w:line="240" w:lineRule="auto"/>
        <w:rPr>
          <w:color w:val="000000"/>
          <w:sz w:val="27"/>
          <w:szCs w:val="27"/>
        </w:rPr>
      </w:pPr>
      <w:r>
        <w:rPr>
          <w:color w:val="000000"/>
          <w:sz w:val="27"/>
          <w:szCs w:val="27"/>
        </w:rPr>
        <w:t>it uses busy waiting (a spinlock)</w:t>
      </w:r>
    </w:p>
    <w:p w:rsidR="0089320D" w:rsidRPr="00E54EF6" w:rsidRDefault="0089320D" w:rsidP="00E54EF6">
      <w:pPr>
        <w:pStyle w:val="NormalWeb"/>
        <w:shd w:val="clear" w:color="auto" w:fill="FFFFFF"/>
        <w:rPr>
          <w:ins w:id="1" w:author="Unknown"/>
          <w:color w:val="000000"/>
          <w:sz w:val="27"/>
          <w:szCs w:val="27"/>
        </w:rPr>
      </w:pPr>
      <w:r>
        <w:rPr>
          <w:b/>
          <w:bCs/>
          <w:i/>
          <w:iCs/>
          <w:color w:val="000000"/>
          <w:sz w:val="27"/>
          <w:szCs w:val="27"/>
        </w:rPr>
        <w:t>Peterson's Algorithm</w:t>
      </w:r>
      <w:r>
        <w:rPr>
          <w:color w:val="000000"/>
          <w:sz w:val="27"/>
          <w:szCs w:val="27"/>
        </w:rPr>
        <w:t> </w:t>
      </w:r>
      <w:r>
        <w:rPr>
          <w:color w:val="000000"/>
          <w:sz w:val="27"/>
          <w:szCs w:val="27"/>
        </w:rPr>
        <w:br/>
        <w:t>Shared variables are created and initialized before either process starts. The shared variables flag[0] and flag[1] are initialized to FALSE because neither process is yet interested in the critical section. The shared variable turn is set to either 0 or 1 randomly (or it can always be set to say 0). </w:t>
      </w:r>
      <w:r>
        <w:rPr>
          <w:color w:val="000000"/>
          <w:sz w:val="27"/>
          <w:szCs w:val="27"/>
        </w:rPr>
        <w:br/>
      </w:r>
      <w:r>
        <w:rPr>
          <w:color w:val="000000"/>
          <w:sz w:val="27"/>
          <w:szCs w:val="27"/>
        </w:rPr>
        <w:br/>
      </w:r>
      <w:r>
        <w:rPr>
          <w:rStyle w:val="HTMLTypewriter"/>
          <w:b/>
          <w:bCs/>
          <w:color w:val="000000"/>
          <w:sz w:val="27"/>
          <w:szCs w:val="27"/>
        </w:rPr>
        <w:t>var</w:t>
      </w:r>
      <w:r>
        <w:rPr>
          <w:rStyle w:val="HTMLTypewriter"/>
          <w:color w:val="000000"/>
          <w:sz w:val="27"/>
          <w:szCs w:val="27"/>
        </w:rPr>
        <w:t> flag: </w:t>
      </w:r>
      <w:r>
        <w:rPr>
          <w:rStyle w:val="HTMLTypewriter"/>
          <w:b/>
          <w:bCs/>
          <w:color w:val="000000"/>
          <w:sz w:val="27"/>
          <w:szCs w:val="27"/>
        </w:rPr>
        <w:t>array</w:t>
      </w:r>
      <w:r>
        <w:rPr>
          <w:rStyle w:val="HTMLTypewriter"/>
          <w:color w:val="000000"/>
          <w:sz w:val="27"/>
          <w:szCs w:val="27"/>
        </w:rPr>
        <w:t> [0..1] </w:t>
      </w:r>
      <w:r>
        <w:rPr>
          <w:rStyle w:val="HTMLTypewriter"/>
          <w:b/>
          <w:bCs/>
          <w:color w:val="000000"/>
          <w:sz w:val="27"/>
          <w:szCs w:val="27"/>
        </w:rPr>
        <w:t>of</w:t>
      </w:r>
      <w:r>
        <w:rPr>
          <w:rStyle w:val="HTMLTypewriter"/>
          <w:color w:val="000000"/>
          <w:sz w:val="27"/>
          <w:szCs w:val="27"/>
        </w:rPr>
        <w:t> boolean; </w:t>
      </w:r>
      <w:r>
        <w:rPr>
          <w:rFonts w:ascii="Courier New" w:hAnsi="Courier New" w:cs="Courier New"/>
          <w:color w:val="000000"/>
          <w:sz w:val="27"/>
          <w:szCs w:val="27"/>
        </w:rPr>
        <w:br/>
      </w:r>
      <w:r>
        <w:rPr>
          <w:rStyle w:val="HTMLTypewriter"/>
          <w:color w:val="000000"/>
        </w:rPr>
        <w:t>turn: 0..1;</w:t>
      </w:r>
      <w:r>
        <w:rPr>
          <w:color w:val="000000"/>
          <w:sz w:val="27"/>
          <w:szCs w:val="27"/>
        </w:rPr>
        <w:t> </w:t>
      </w:r>
      <w:r>
        <w:rPr>
          <w:color w:val="000000"/>
          <w:sz w:val="27"/>
          <w:szCs w:val="27"/>
        </w:rPr>
        <w:br/>
      </w:r>
      <w:r>
        <w:rPr>
          <w:i/>
          <w:iCs/>
          <w:color w:val="000000"/>
          <w:sz w:val="27"/>
          <w:szCs w:val="27"/>
        </w:rPr>
        <w:t>%flag[k] means that process[k] is interested in the critical section</w:t>
      </w:r>
      <w:r>
        <w:rPr>
          <w:color w:val="000000"/>
          <w:sz w:val="27"/>
          <w:szCs w:val="27"/>
        </w:rPr>
        <w:t> </w:t>
      </w:r>
      <w:r>
        <w:rPr>
          <w:color w:val="000000"/>
          <w:sz w:val="27"/>
          <w:szCs w:val="27"/>
        </w:rPr>
        <w:br/>
      </w:r>
      <w:r>
        <w:rPr>
          <w:rStyle w:val="HTMLTypewriter"/>
          <w:color w:val="000000"/>
          <w:sz w:val="27"/>
          <w:szCs w:val="27"/>
        </w:rPr>
        <w:t>flag[0] := FALSE; </w:t>
      </w:r>
      <w:r>
        <w:rPr>
          <w:rFonts w:ascii="Courier New" w:hAnsi="Courier New" w:cs="Courier New"/>
          <w:color w:val="000000"/>
          <w:sz w:val="27"/>
          <w:szCs w:val="27"/>
        </w:rPr>
        <w:br/>
      </w:r>
      <w:r>
        <w:rPr>
          <w:rStyle w:val="HTMLTypewriter"/>
          <w:color w:val="000000"/>
        </w:rPr>
        <w:t>flag[1] := FALSE; </w:t>
      </w:r>
      <w:r>
        <w:rPr>
          <w:rFonts w:ascii="Courier New" w:hAnsi="Courier New" w:cs="Courier New"/>
          <w:color w:val="000000"/>
          <w:sz w:val="27"/>
          <w:szCs w:val="27"/>
        </w:rPr>
        <w:br/>
      </w:r>
      <w:r>
        <w:rPr>
          <w:rStyle w:val="HTMLTypewriter"/>
          <w:color w:val="000000"/>
        </w:rPr>
        <w:t>turn := random(0..1) </w:t>
      </w:r>
      <w:r>
        <w:rPr>
          <w:color w:val="000000"/>
          <w:sz w:val="27"/>
          <w:szCs w:val="27"/>
        </w:rPr>
        <w:br/>
      </w:r>
      <w:r>
        <w:rPr>
          <w:color w:val="000000"/>
          <w:sz w:val="27"/>
          <w:szCs w:val="27"/>
        </w:rPr>
        <w:br/>
        <w:t>After initialization, each process, which is called process </w:t>
      </w:r>
      <w:r>
        <w:rPr>
          <w:i/>
          <w:iCs/>
          <w:color w:val="000000"/>
          <w:sz w:val="27"/>
          <w:szCs w:val="27"/>
        </w:rPr>
        <w:t>i</w:t>
      </w:r>
      <w:r>
        <w:rPr>
          <w:color w:val="000000"/>
          <w:sz w:val="27"/>
          <w:szCs w:val="27"/>
        </w:rPr>
        <w:t> in the code (the other process is process </w:t>
      </w:r>
      <w:r>
        <w:rPr>
          <w:i/>
          <w:iCs/>
          <w:color w:val="000000"/>
          <w:sz w:val="27"/>
          <w:szCs w:val="27"/>
        </w:rPr>
        <w:t>j</w:t>
      </w:r>
      <w:r>
        <w:rPr>
          <w:color w:val="000000"/>
          <w:sz w:val="27"/>
          <w:szCs w:val="27"/>
        </w:rPr>
        <w:t>), runs the following code: </w:t>
      </w:r>
      <w:r>
        <w:rPr>
          <w:color w:val="000000"/>
          <w:sz w:val="27"/>
          <w:szCs w:val="27"/>
        </w:rPr>
        <w:br/>
      </w:r>
      <w:r>
        <w:rPr>
          <w:color w:val="000000"/>
          <w:sz w:val="27"/>
          <w:szCs w:val="27"/>
        </w:rPr>
        <w:br/>
      </w:r>
      <w:r>
        <w:rPr>
          <w:rStyle w:val="HTMLTypewriter"/>
          <w:b/>
          <w:bCs/>
          <w:color w:val="000000"/>
          <w:sz w:val="27"/>
          <w:szCs w:val="27"/>
        </w:rPr>
        <w:t>repeat</w:t>
      </w:r>
      <w:r>
        <w:rPr>
          <w:rStyle w:val="HTMLTypewriter"/>
          <w:color w:val="000000"/>
          <w:sz w:val="27"/>
          <w:szCs w:val="27"/>
        </w:rPr>
        <w:t> </w:t>
      </w:r>
      <w:r>
        <w:rPr>
          <w:rFonts w:ascii="Courier New" w:hAnsi="Courier New" w:cs="Courier New"/>
          <w:color w:val="000000"/>
          <w:sz w:val="27"/>
          <w:szCs w:val="27"/>
        </w:rPr>
        <w:br/>
      </w:r>
      <w:r>
        <w:rPr>
          <w:rStyle w:val="HTMLTypewriter"/>
          <w:color w:val="000000"/>
        </w:rPr>
        <w:t>flag[i] := TRUE; </w:t>
      </w:r>
      <w:r>
        <w:rPr>
          <w:rFonts w:ascii="Courier New" w:hAnsi="Courier New" w:cs="Courier New"/>
          <w:color w:val="000000"/>
          <w:sz w:val="27"/>
          <w:szCs w:val="27"/>
        </w:rPr>
        <w:br/>
      </w:r>
      <w:r>
        <w:rPr>
          <w:rStyle w:val="HTMLTypewriter"/>
          <w:color w:val="000000"/>
        </w:rPr>
        <w:t>turn := j; </w:t>
      </w:r>
      <w:r>
        <w:rPr>
          <w:rFonts w:ascii="Courier New" w:hAnsi="Courier New" w:cs="Courier New"/>
          <w:color w:val="000000"/>
          <w:sz w:val="27"/>
          <w:szCs w:val="27"/>
        </w:rPr>
        <w:br/>
      </w:r>
      <w:r>
        <w:rPr>
          <w:rStyle w:val="HTMLTypewriter"/>
          <w:b/>
          <w:bCs/>
          <w:color w:val="000000"/>
        </w:rPr>
        <w:t>while</w:t>
      </w:r>
      <w:r>
        <w:rPr>
          <w:rStyle w:val="HTMLTypewriter"/>
          <w:color w:val="000000"/>
        </w:rPr>
        <w:t> (flag[j] </w:t>
      </w:r>
      <w:r>
        <w:rPr>
          <w:rStyle w:val="HTMLTypewriter"/>
          <w:b/>
          <w:bCs/>
          <w:color w:val="000000"/>
        </w:rPr>
        <w:t>and</w:t>
      </w:r>
      <w:r>
        <w:rPr>
          <w:rStyle w:val="HTMLTypewriter"/>
          <w:color w:val="000000"/>
        </w:rPr>
        <w:t> turn=j) </w:t>
      </w:r>
      <w:r>
        <w:rPr>
          <w:rStyle w:val="HTMLTypewriter"/>
          <w:b/>
          <w:bCs/>
          <w:color w:val="000000"/>
        </w:rPr>
        <w:t>do</w:t>
      </w:r>
      <w:r>
        <w:rPr>
          <w:rStyle w:val="HTMLTypewriter"/>
          <w:color w:val="000000"/>
        </w:rPr>
        <w:t> no-op; </w:t>
      </w:r>
      <w:r>
        <w:rPr>
          <w:rFonts w:ascii="Courier New" w:hAnsi="Courier New" w:cs="Courier New"/>
          <w:color w:val="000000"/>
          <w:sz w:val="27"/>
          <w:szCs w:val="27"/>
        </w:rPr>
        <w:br/>
      </w:r>
      <w:r>
        <w:rPr>
          <w:rStyle w:val="HTMLTypewriter"/>
          <w:color w:val="000000"/>
        </w:rPr>
        <w:t>CRITICAL SECTION </w:t>
      </w:r>
      <w:r>
        <w:rPr>
          <w:rFonts w:ascii="Courier New" w:hAnsi="Courier New" w:cs="Courier New"/>
          <w:color w:val="000000"/>
          <w:sz w:val="27"/>
          <w:szCs w:val="27"/>
        </w:rPr>
        <w:br/>
      </w:r>
      <w:r>
        <w:rPr>
          <w:rStyle w:val="HTMLTypewriter"/>
          <w:color w:val="000000"/>
        </w:rPr>
        <w:t>flag[i] := FALSE; </w:t>
      </w:r>
      <w:r>
        <w:rPr>
          <w:rFonts w:ascii="Courier New" w:hAnsi="Courier New" w:cs="Courier New"/>
          <w:color w:val="000000"/>
          <w:sz w:val="27"/>
          <w:szCs w:val="27"/>
        </w:rPr>
        <w:br/>
      </w:r>
      <w:r>
        <w:rPr>
          <w:rStyle w:val="HTMLTypewriter"/>
          <w:color w:val="000000"/>
        </w:rPr>
        <w:t>REMAINDER SECTION </w:t>
      </w:r>
      <w:r>
        <w:rPr>
          <w:rFonts w:ascii="Courier New" w:hAnsi="Courier New" w:cs="Courier New"/>
          <w:color w:val="000000"/>
          <w:sz w:val="27"/>
          <w:szCs w:val="27"/>
        </w:rPr>
        <w:br/>
      </w:r>
      <w:r>
        <w:rPr>
          <w:rStyle w:val="HTMLTypewriter"/>
          <w:b/>
          <w:bCs/>
          <w:color w:val="000000"/>
        </w:rPr>
        <w:t>until</w:t>
      </w:r>
      <w:r>
        <w:rPr>
          <w:rStyle w:val="HTMLTypewriter"/>
          <w:color w:val="000000"/>
        </w:rPr>
        <w:t> FALSE;</w:t>
      </w:r>
    </w:p>
    <w:p w:rsidR="006E0062" w:rsidRDefault="006E0062" w:rsidP="006E0062">
      <w:pPr>
        <w:rPr>
          <w:rFonts w:ascii="Arial" w:hAnsi="Arial" w:cs="Arial"/>
        </w:rPr>
      </w:pPr>
    </w:p>
    <w:p w:rsidR="00113F1A" w:rsidRPr="00113F1A" w:rsidRDefault="00113F1A" w:rsidP="00113F1A">
      <w:pPr>
        <w:pStyle w:val="NoSpacing"/>
        <w:jc w:val="both"/>
        <w:rPr>
          <w:b/>
          <w:sz w:val="24"/>
          <w:szCs w:val="24"/>
        </w:rPr>
      </w:pPr>
      <w:r w:rsidRPr="00113F1A">
        <w:rPr>
          <w:b/>
          <w:sz w:val="24"/>
          <w:szCs w:val="24"/>
        </w:rPr>
        <w:lastRenderedPageBreak/>
        <w:t>Process Synchronization</w:t>
      </w:r>
    </w:p>
    <w:p w:rsidR="00113F1A" w:rsidRPr="00113F1A" w:rsidRDefault="00113F1A" w:rsidP="00113F1A">
      <w:pPr>
        <w:pStyle w:val="NoSpacing"/>
        <w:jc w:val="both"/>
        <w:rPr>
          <w:sz w:val="24"/>
          <w:szCs w:val="24"/>
        </w:rPr>
      </w:pPr>
      <w:r w:rsidRPr="00113F1A">
        <w:rPr>
          <w:sz w:val="24"/>
          <w:szCs w:val="24"/>
        </w:rPr>
        <w:t>Process Synchronization means sharing system resources by processes in such a way that, Concurrent access to shared data is handled thereby minimizing the chance of inconsistent data. Maintaining data consistency demands mechanisms to ensure synchronized execution of cooperating processes.</w:t>
      </w:r>
    </w:p>
    <w:p w:rsidR="00113F1A" w:rsidRPr="00113F1A" w:rsidRDefault="00113F1A" w:rsidP="00113F1A">
      <w:pPr>
        <w:pStyle w:val="NoSpacing"/>
        <w:jc w:val="both"/>
        <w:rPr>
          <w:sz w:val="24"/>
          <w:szCs w:val="24"/>
        </w:rPr>
      </w:pPr>
      <w:r w:rsidRPr="00113F1A">
        <w:rPr>
          <w:sz w:val="24"/>
          <w:szCs w:val="24"/>
        </w:rPr>
        <w:t>Process Synchronization was introduced to handle problems that arose while multiple process executions. Some of the problems are discussed below.</w:t>
      </w:r>
    </w:p>
    <w:p w:rsidR="00113F1A" w:rsidRPr="00113F1A" w:rsidRDefault="00113F1A" w:rsidP="00113F1A">
      <w:pPr>
        <w:pStyle w:val="NoSpacing"/>
        <w:jc w:val="both"/>
        <w:rPr>
          <w:b/>
          <w:sz w:val="24"/>
          <w:szCs w:val="24"/>
        </w:rPr>
      </w:pPr>
      <w:r w:rsidRPr="00113F1A">
        <w:rPr>
          <w:b/>
          <w:sz w:val="24"/>
          <w:szCs w:val="24"/>
        </w:rPr>
        <w:t>Critical Section Problem</w:t>
      </w:r>
    </w:p>
    <w:p w:rsidR="00113F1A" w:rsidRPr="00113F1A" w:rsidRDefault="00113F1A" w:rsidP="00113F1A">
      <w:pPr>
        <w:pStyle w:val="NoSpacing"/>
        <w:jc w:val="both"/>
        <w:rPr>
          <w:sz w:val="24"/>
          <w:szCs w:val="24"/>
        </w:rPr>
      </w:pPr>
      <w:r w:rsidRPr="00113F1A">
        <w:rPr>
          <w:sz w:val="24"/>
          <w:szCs w:val="24"/>
        </w:rPr>
        <w:t>A Critical Section is a code segment that accesses shared variables and has to be executed as an atomic action. It means that in a group of cooperating processes, at a given point of time, only one process must be executing its critical section. If any other process also wants to execute its critical section, it must wait until the first one finishes.</w:t>
      </w:r>
    </w:p>
    <w:p w:rsidR="00113F1A" w:rsidRDefault="00113F1A" w:rsidP="00113F1A">
      <w:pPr>
        <w:pStyle w:val="NoSpacing"/>
        <w:jc w:val="center"/>
        <w:rPr>
          <w:sz w:val="24"/>
          <w:szCs w:val="24"/>
        </w:rPr>
      </w:pPr>
      <w:r>
        <w:rPr>
          <w:noProof/>
        </w:rPr>
        <w:drawing>
          <wp:inline distT="0" distB="0" distL="0" distR="0">
            <wp:extent cx="3676650" cy="2379795"/>
            <wp:effectExtent l="19050" t="0" r="0" b="0"/>
            <wp:docPr id="5" name="Picture 1" descr="Critical Se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tical Section Problem"/>
                    <pic:cNvPicPr>
                      <a:picLocks noChangeAspect="1" noChangeArrowheads="1"/>
                    </pic:cNvPicPr>
                  </pic:nvPicPr>
                  <pic:blipFill>
                    <a:blip r:embed="rId18"/>
                    <a:srcRect/>
                    <a:stretch>
                      <a:fillRect/>
                    </a:stretch>
                  </pic:blipFill>
                  <pic:spPr bwMode="auto">
                    <a:xfrm>
                      <a:off x="0" y="0"/>
                      <a:ext cx="3676650" cy="2379795"/>
                    </a:xfrm>
                    <a:prstGeom prst="rect">
                      <a:avLst/>
                    </a:prstGeom>
                    <a:noFill/>
                    <a:ln w="9525">
                      <a:noFill/>
                      <a:miter lim="800000"/>
                      <a:headEnd/>
                      <a:tailEnd/>
                    </a:ln>
                  </pic:spPr>
                </pic:pic>
              </a:graphicData>
            </a:graphic>
          </wp:inline>
        </w:drawing>
      </w:r>
    </w:p>
    <w:p w:rsidR="00113F1A" w:rsidRPr="00113F1A" w:rsidRDefault="00113F1A" w:rsidP="00113F1A">
      <w:pPr>
        <w:pStyle w:val="NoSpacing"/>
        <w:jc w:val="both"/>
        <w:rPr>
          <w:b/>
          <w:sz w:val="24"/>
          <w:szCs w:val="24"/>
        </w:rPr>
      </w:pPr>
      <w:r w:rsidRPr="00113F1A">
        <w:rPr>
          <w:b/>
          <w:sz w:val="24"/>
          <w:szCs w:val="24"/>
        </w:rPr>
        <w:t>Solution to Critical Section Problem</w:t>
      </w:r>
    </w:p>
    <w:p w:rsidR="00113F1A" w:rsidRPr="00113F1A" w:rsidRDefault="00113F1A" w:rsidP="00113F1A">
      <w:pPr>
        <w:pStyle w:val="NoSpacing"/>
        <w:jc w:val="both"/>
        <w:rPr>
          <w:color w:val="000000"/>
          <w:sz w:val="24"/>
          <w:szCs w:val="24"/>
        </w:rPr>
      </w:pPr>
      <w:r w:rsidRPr="00113F1A">
        <w:rPr>
          <w:color w:val="000000"/>
          <w:sz w:val="24"/>
          <w:szCs w:val="24"/>
        </w:rPr>
        <w:t>A solution to the critical section problem must satisfy the following three conditions:</w:t>
      </w:r>
    </w:p>
    <w:p w:rsidR="00113F1A" w:rsidRPr="00113F1A" w:rsidRDefault="00113F1A" w:rsidP="00113F1A">
      <w:pPr>
        <w:pStyle w:val="NoSpacing"/>
        <w:jc w:val="both"/>
        <w:rPr>
          <w:color w:val="000000"/>
          <w:sz w:val="24"/>
          <w:szCs w:val="24"/>
        </w:rPr>
      </w:pPr>
      <w:r w:rsidRPr="00113F1A">
        <w:rPr>
          <w:b/>
          <w:bCs/>
          <w:color w:val="000000"/>
          <w:sz w:val="24"/>
          <w:szCs w:val="24"/>
        </w:rPr>
        <w:t>Mutual Exclusion</w:t>
      </w:r>
    </w:p>
    <w:p w:rsidR="00113F1A" w:rsidRPr="00113F1A" w:rsidRDefault="00113F1A" w:rsidP="00113F1A">
      <w:pPr>
        <w:pStyle w:val="NoSpacing"/>
        <w:jc w:val="both"/>
        <w:rPr>
          <w:color w:val="000000"/>
          <w:sz w:val="24"/>
          <w:szCs w:val="24"/>
        </w:rPr>
      </w:pPr>
      <w:r w:rsidRPr="00113F1A">
        <w:rPr>
          <w:color w:val="000000"/>
          <w:sz w:val="24"/>
          <w:szCs w:val="24"/>
        </w:rPr>
        <w:t>Out of a group of cooperating processes, only one process can be in its critical section at a given point of time.</w:t>
      </w:r>
    </w:p>
    <w:p w:rsidR="00113F1A" w:rsidRPr="00113F1A" w:rsidRDefault="00113F1A" w:rsidP="00113F1A">
      <w:pPr>
        <w:pStyle w:val="NoSpacing"/>
        <w:jc w:val="both"/>
        <w:rPr>
          <w:color w:val="000000"/>
          <w:sz w:val="24"/>
          <w:szCs w:val="24"/>
        </w:rPr>
      </w:pPr>
      <w:r w:rsidRPr="00113F1A">
        <w:rPr>
          <w:b/>
          <w:bCs/>
          <w:color w:val="000000"/>
          <w:sz w:val="24"/>
          <w:szCs w:val="24"/>
        </w:rPr>
        <w:t>Progress</w:t>
      </w:r>
    </w:p>
    <w:p w:rsidR="00113F1A" w:rsidRPr="00113F1A" w:rsidRDefault="00113F1A" w:rsidP="00113F1A">
      <w:pPr>
        <w:pStyle w:val="NoSpacing"/>
        <w:jc w:val="both"/>
        <w:rPr>
          <w:color w:val="000000"/>
          <w:sz w:val="24"/>
          <w:szCs w:val="24"/>
        </w:rPr>
      </w:pPr>
      <w:r w:rsidRPr="00113F1A">
        <w:rPr>
          <w:color w:val="000000"/>
          <w:sz w:val="24"/>
          <w:szCs w:val="24"/>
        </w:rPr>
        <w:t>If no process is in its critical section, and if one or more threads want to execute their critical section then any one of these threads must be allowed to get into its critical section.</w:t>
      </w:r>
    </w:p>
    <w:p w:rsidR="00113F1A" w:rsidRPr="00113F1A" w:rsidRDefault="00113F1A" w:rsidP="00113F1A">
      <w:pPr>
        <w:pStyle w:val="NoSpacing"/>
        <w:jc w:val="both"/>
        <w:rPr>
          <w:color w:val="000000"/>
          <w:sz w:val="24"/>
          <w:szCs w:val="24"/>
        </w:rPr>
      </w:pPr>
      <w:r w:rsidRPr="00113F1A">
        <w:rPr>
          <w:b/>
          <w:bCs/>
          <w:color w:val="000000"/>
          <w:sz w:val="24"/>
          <w:szCs w:val="24"/>
        </w:rPr>
        <w:t>Bounded Waiting</w:t>
      </w:r>
    </w:p>
    <w:p w:rsidR="00113F1A" w:rsidRPr="00113F1A" w:rsidRDefault="00113F1A" w:rsidP="00113F1A">
      <w:pPr>
        <w:pStyle w:val="NoSpacing"/>
        <w:jc w:val="both"/>
        <w:rPr>
          <w:color w:val="000000"/>
          <w:sz w:val="24"/>
          <w:szCs w:val="24"/>
        </w:rPr>
      </w:pPr>
      <w:r w:rsidRPr="00113F1A">
        <w:rPr>
          <w:color w:val="000000"/>
          <w:sz w:val="24"/>
          <w:szCs w:val="24"/>
        </w:rPr>
        <w:t>After a process makes a request for getting into its critical section, there is a limit for how many other processes can get into their critical section, before this process's request is granted. So after the limit is reached, system must grant the process permission to get into its critical section.</w:t>
      </w:r>
    </w:p>
    <w:p w:rsidR="00113F1A" w:rsidRPr="00113F1A" w:rsidRDefault="00113F1A" w:rsidP="00113F1A">
      <w:pPr>
        <w:pStyle w:val="NoSpacing"/>
        <w:jc w:val="both"/>
        <w:rPr>
          <w:b/>
          <w:sz w:val="24"/>
          <w:szCs w:val="24"/>
        </w:rPr>
      </w:pPr>
      <w:r w:rsidRPr="00113F1A">
        <w:rPr>
          <w:b/>
          <w:sz w:val="24"/>
          <w:szCs w:val="24"/>
        </w:rPr>
        <w:t>Synchronization Hardware</w:t>
      </w:r>
    </w:p>
    <w:p w:rsidR="00113F1A" w:rsidRPr="00113F1A" w:rsidRDefault="00113F1A" w:rsidP="00113F1A">
      <w:pPr>
        <w:pStyle w:val="NormalWeb"/>
        <w:shd w:val="clear" w:color="auto" w:fill="FFFFFF"/>
        <w:spacing w:before="0" w:beforeAutospacing="0" w:after="150" w:afterAutospacing="0"/>
        <w:jc w:val="both"/>
        <w:rPr>
          <w:rFonts w:asciiTheme="minorHAnsi" w:hAnsiTheme="minorHAnsi" w:cstheme="minorHAnsi"/>
          <w:color w:val="000000"/>
        </w:rPr>
      </w:pPr>
      <w:r w:rsidRPr="00113F1A">
        <w:rPr>
          <w:rFonts w:asciiTheme="minorHAnsi" w:hAnsiTheme="minorHAnsi" w:cstheme="minorHAnsi"/>
          <w:color w:val="000000"/>
        </w:rPr>
        <w:t>Many systems provide hardware support for critical section code. The critical section problem could be solved easily in a single-processor environment if we could dis</w:t>
      </w:r>
      <w:r w:rsidR="00F10E54">
        <w:rPr>
          <w:rFonts w:asciiTheme="minorHAnsi" w:hAnsiTheme="minorHAnsi" w:cstheme="minorHAnsi"/>
          <w:color w:val="000000"/>
        </w:rPr>
        <w:t>-</w:t>
      </w:r>
      <w:r w:rsidRPr="00113F1A">
        <w:rPr>
          <w:rFonts w:asciiTheme="minorHAnsi" w:hAnsiTheme="minorHAnsi" w:cstheme="minorHAnsi"/>
          <w:color w:val="000000"/>
        </w:rPr>
        <w:t>allow interrupts to occur while a shared variable or resource is being modified.</w:t>
      </w:r>
    </w:p>
    <w:p w:rsidR="00113F1A" w:rsidRPr="00F10E54" w:rsidRDefault="00113F1A" w:rsidP="00F10E54">
      <w:pPr>
        <w:pStyle w:val="NoSpacing"/>
        <w:jc w:val="both"/>
        <w:rPr>
          <w:sz w:val="24"/>
          <w:szCs w:val="24"/>
        </w:rPr>
      </w:pPr>
      <w:r w:rsidRPr="00F10E54">
        <w:rPr>
          <w:sz w:val="24"/>
          <w:szCs w:val="24"/>
        </w:rPr>
        <w:lastRenderedPageBreak/>
        <w:t>In this manner, we could be sure that the current sequence of instructions would be allowed to execute in order without pre-emption. Unfortunately, this solution is not feasible in a multiprocessor environment.</w:t>
      </w:r>
    </w:p>
    <w:p w:rsidR="00113F1A" w:rsidRPr="00F10E54" w:rsidRDefault="00113F1A" w:rsidP="00F10E54">
      <w:pPr>
        <w:pStyle w:val="NoSpacing"/>
        <w:jc w:val="both"/>
        <w:rPr>
          <w:sz w:val="24"/>
          <w:szCs w:val="24"/>
        </w:rPr>
      </w:pPr>
      <w:r w:rsidRPr="00F10E54">
        <w:rPr>
          <w:sz w:val="24"/>
          <w:szCs w:val="24"/>
        </w:rPr>
        <w:t>Disabling interrupt on a multiprocessor environment can be time consuming as the message is passed to all the processors.</w:t>
      </w:r>
    </w:p>
    <w:p w:rsidR="00113F1A" w:rsidRPr="00F10E54" w:rsidRDefault="00113F1A" w:rsidP="00F10E54">
      <w:pPr>
        <w:pStyle w:val="NoSpacing"/>
        <w:jc w:val="both"/>
        <w:rPr>
          <w:sz w:val="24"/>
          <w:szCs w:val="24"/>
        </w:rPr>
      </w:pPr>
      <w:r w:rsidRPr="00F10E54">
        <w:rPr>
          <w:sz w:val="24"/>
          <w:szCs w:val="24"/>
        </w:rPr>
        <w:t>This message transmission lag, delays entry of threads into critical section and the system efficiency decreases.</w:t>
      </w:r>
    </w:p>
    <w:p w:rsidR="00F10E54" w:rsidRPr="00F10E54" w:rsidRDefault="00F10E54" w:rsidP="00F10E54">
      <w:pPr>
        <w:pStyle w:val="NoSpacing"/>
        <w:jc w:val="both"/>
        <w:rPr>
          <w:b/>
          <w:sz w:val="16"/>
          <w:szCs w:val="16"/>
        </w:rPr>
      </w:pPr>
    </w:p>
    <w:p w:rsidR="00113F1A" w:rsidRPr="00F10E54" w:rsidRDefault="00113F1A" w:rsidP="00F10E54">
      <w:pPr>
        <w:pStyle w:val="NoSpacing"/>
        <w:jc w:val="both"/>
        <w:rPr>
          <w:b/>
          <w:sz w:val="24"/>
          <w:szCs w:val="24"/>
        </w:rPr>
      </w:pPr>
      <w:r w:rsidRPr="00F10E54">
        <w:rPr>
          <w:b/>
          <w:sz w:val="24"/>
          <w:szCs w:val="24"/>
        </w:rPr>
        <w:t>Mutex Locks</w:t>
      </w:r>
    </w:p>
    <w:p w:rsidR="00113F1A" w:rsidRPr="00F10E54" w:rsidRDefault="00113F1A" w:rsidP="00F10E54">
      <w:pPr>
        <w:pStyle w:val="NoSpacing"/>
        <w:jc w:val="both"/>
        <w:rPr>
          <w:color w:val="000000"/>
          <w:sz w:val="24"/>
          <w:szCs w:val="24"/>
        </w:rPr>
      </w:pPr>
      <w:r w:rsidRPr="00F10E54">
        <w:rPr>
          <w:color w:val="000000"/>
          <w:sz w:val="24"/>
          <w:szCs w:val="24"/>
        </w:rPr>
        <w:t>As the synchronization hardware solution is not easy to implement for everyone, a strict software approach called Mutex Locks was introduced. In this approach, in the entry section of code, a LOCK is acquired over the critical resources modified and used inside critical section, and in the exit section that LOCK is released.</w:t>
      </w:r>
    </w:p>
    <w:p w:rsidR="00113F1A" w:rsidRPr="00F10E54" w:rsidRDefault="00113F1A" w:rsidP="00F10E54">
      <w:pPr>
        <w:pStyle w:val="NoSpacing"/>
        <w:jc w:val="both"/>
        <w:rPr>
          <w:color w:val="000000"/>
          <w:sz w:val="24"/>
          <w:szCs w:val="24"/>
        </w:rPr>
      </w:pPr>
      <w:r w:rsidRPr="00F10E54">
        <w:rPr>
          <w:color w:val="000000"/>
          <w:sz w:val="24"/>
          <w:szCs w:val="24"/>
        </w:rPr>
        <w:t>As the resource is locked while a process executes its critical section hence no other process can access it.</w:t>
      </w:r>
    </w:p>
    <w:p w:rsidR="00F10E54" w:rsidRPr="00F10E54" w:rsidRDefault="00F10E54" w:rsidP="00F10E54">
      <w:pPr>
        <w:pStyle w:val="NoSpacing"/>
        <w:jc w:val="both"/>
        <w:rPr>
          <w:b/>
          <w:sz w:val="16"/>
          <w:szCs w:val="16"/>
        </w:rPr>
      </w:pPr>
    </w:p>
    <w:p w:rsidR="00113F1A" w:rsidRPr="00F10E54" w:rsidRDefault="00113F1A" w:rsidP="00F10E54">
      <w:pPr>
        <w:pStyle w:val="NoSpacing"/>
        <w:jc w:val="both"/>
        <w:rPr>
          <w:b/>
          <w:sz w:val="24"/>
          <w:szCs w:val="24"/>
        </w:rPr>
      </w:pPr>
      <w:r w:rsidRPr="00F10E54">
        <w:rPr>
          <w:b/>
          <w:sz w:val="24"/>
          <w:szCs w:val="24"/>
        </w:rPr>
        <w:t>Semaphores</w:t>
      </w:r>
    </w:p>
    <w:p w:rsidR="00113F1A" w:rsidRPr="00F10E54" w:rsidRDefault="00113F1A" w:rsidP="00F10E54">
      <w:pPr>
        <w:pStyle w:val="NoSpacing"/>
        <w:jc w:val="both"/>
        <w:rPr>
          <w:color w:val="000000"/>
          <w:sz w:val="24"/>
          <w:szCs w:val="24"/>
        </w:rPr>
      </w:pPr>
      <w:r w:rsidRPr="00F10E54">
        <w:rPr>
          <w:color w:val="000000"/>
          <w:sz w:val="24"/>
          <w:szCs w:val="24"/>
        </w:rPr>
        <w:t>In 1965, Dijkstra proposed a new and very significant technique for managing concurrent processes by using the value of a simple integer variable to synchronize the progress of interacting processes. This integer variable is called </w:t>
      </w:r>
      <w:r w:rsidRPr="00F10E54">
        <w:rPr>
          <w:b/>
          <w:bCs/>
          <w:color w:val="000000"/>
          <w:sz w:val="24"/>
          <w:szCs w:val="24"/>
        </w:rPr>
        <w:t>semaphore</w:t>
      </w:r>
      <w:r w:rsidRPr="00F10E54">
        <w:rPr>
          <w:color w:val="000000"/>
          <w:sz w:val="24"/>
          <w:szCs w:val="24"/>
        </w:rPr>
        <w:t>. So it is basically a synchronizing tool and is accessed only through two low standard atomic operations, wait and signal designated by P() and V() respectively.</w:t>
      </w:r>
    </w:p>
    <w:p w:rsidR="00F10E54" w:rsidRPr="00F10E54" w:rsidRDefault="00F10E54" w:rsidP="00F10E54">
      <w:pPr>
        <w:pStyle w:val="NoSpacing"/>
        <w:rPr>
          <w:sz w:val="16"/>
          <w:szCs w:val="16"/>
        </w:rPr>
      </w:pPr>
    </w:p>
    <w:p w:rsidR="00113F1A" w:rsidRPr="00F10E54" w:rsidRDefault="00113F1A" w:rsidP="00F10E54">
      <w:pPr>
        <w:pStyle w:val="NoSpacing"/>
        <w:rPr>
          <w:b/>
          <w:sz w:val="24"/>
          <w:szCs w:val="24"/>
        </w:rPr>
      </w:pPr>
      <w:r w:rsidRPr="00F10E54">
        <w:rPr>
          <w:b/>
          <w:sz w:val="24"/>
          <w:szCs w:val="24"/>
        </w:rPr>
        <w:t xml:space="preserve">The classical definition of wait and signal </w:t>
      </w:r>
      <w:r w:rsidR="00F10E54" w:rsidRPr="00F10E54">
        <w:rPr>
          <w:b/>
          <w:sz w:val="24"/>
          <w:szCs w:val="24"/>
        </w:rPr>
        <w:t>are:</w:t>
      </w:r>
    </w:p>
    <w:p w:rsidR="00113F1A" w:rsidRPr="00F10E54" w:rsidRDefault="00F10E54" w:rsidP="00F10E54">
      <w:pPr>
        <w:pStyle w:val="NoSpacing"/>
        <w:rPr>
          <w:sz w:val="24"/>
          <w:szCs w:val="24"/>
        </w:rPr>
      </w:pPr>
      <w:r w:rsidRPr="00F10E54">
        <w:rPr>
          <w:b/>
          <w:sz w:val="24"/>
          <w:szCs w:val="24"/>
        </w:rPr>
        <w:t>Wait:</w:t>
      </w:r>
      <w:r w:rsidR="00113F1A" w:rsidRPr="00F10E54">
        <w:rPr>
          <w:sz w:val="24"/>
          <w:szCs w:val="24"/>
        </w:rPr>
        <w:t xml:space="preserve"> decrement the value of its argument S as soon as it would become non-negative.</w:t>
      </w:r>
    </w:p>
    <w:p w:rsidR="00113F1A" w:rsidRPr="00F10E54" w:rsidRDefault="00F10E54" w:rsidP="00F10E54">
      <w:pPr>
        <w:pStyle w:val="NoSpacing"/>
        <w:rPr>
          <w:sz w:val="24"/>
          <w:szCs w:val="24"/>
        </w:rPr>
      </w:pPr>
      <w:r w:rsidRPr="00F10E54">
        <w:rPr>
          <w:b/>
          <w:sz w:val="24"/>
          <w:szCs w:val="24"/>
        </w:rPr>
        <w:t>Signal:</w:t>
      </w:r>
      <w:r w:rsidR="00113F1A" w:rsidRPr="00F10E54">
        <w:rPr>
          <w:sz w:val="24"/>
          <w:szCs w:val="24"/>
        </w:rPr>
        <w:t xml:space="preserve"> increment the value of its argument, S as an individual operation.</w:t>
      </w:r>
    </w:p>
    <w:p w:rsidR="00113F1A" w:rsidRPr="00F10E54" w:rsidRDefault="00113F1A" w:rsidP="00F10E54">
      <w:pPr>
        <w:pStyle w:val="NoSpacing"/>
        <w:rPr>
          <w:rFonts w:ascii="Times New Roman" w:hAnsi="Times New Roman" w:cs="Times New Roman"/>
          <w:sz w:val="24"/>
          <w:szCs w:val="24"/>
        </w:rPr>
      </w:pPr>
    </w:p>
    <w:p w:rsidR="00113F1A" w:rsidRDefault="00113F1A" w:rsidP="00113F1A">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Properties of Semaphores</w:t>
      </w:r>
    </w:p>
    <w:p w:rsidR="00113F1A" w:rsidRDefault="00113F1A" w:rsidP="00753D4C">
      <w:pPr>
        <w:numPr>
          <w:ilvl w:val="0"/>
          <w:numId w:val="1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Simple</w:t>
      </w:r>
    </w:p>
    <w:p w:rsidR="00113F1A" w:rsidRDefault="00113F1A" w:rsidP="00753D4C">
      <w:pPr>
        <w:numPr>
          <w:ilvl w:val="0"/>
          <w:numId w:val="1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Works with many processes</w:t>
      </w:r>
    </w:p>
    <w:p w:rsidR="00113F1A" w:rsidRDefault="00113F1A" w:rsidP="00753D4C">
      <w:pPr>
        <w:numPr>
          <w:ilvl w:val="0"/>
          <w:numId w:val="1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Can have many different critical sections with different semaphores</w:t>
      </w:r>
    </w:p>
    <w:p w:rsidR="00113F1A" w:rsidRDefault="00113F1A" w:rsidP="00753D4C">
      <w:pPr>
        <w:numPr>
          <w:ilvl w:val="0"/>
          <w:numId w:val="1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Each critical section has unique access semaphores</w:t>
      </w:r>
    </w:p>
    <w:p w:rsidR="00113F1A" w:rsidRDefault="00113F1A" w:rsidP="00753D4C">
      <w:pPr>
        <w:numPr>
          <w:ilvl w:val="0"/>
          <w:numId w:val="17"/>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Can permit multiple processes into the critical section at once, if desirable.</w:t>
      </w:r>
    </w:p>
    <w:p w:rsidR="00113F1A" w:rsidRDefault="00113F1A" w:rsidP="00113F1A">
      <w:pPr>
        <w:spacing w:after="0" w:line="240" w:lineRule="auto"/>
        <w:rPr>
          <w:rFonts w:ascii="Times New Roman" w:hAnsi="Times New Roman" w:cs="Times New Roman"/>
          <w:sz w:val="24"/>
          <w:szCs w:val="24"/>
        </w:rPr>
      </w:pPr>
      <w:r>
        <w:rPr>
          <w:rFonts w:ascii="Arial" w:hAnsi="Arial" w:cs="Arial"/>
          <w:color w:val="000000"/>
          <w:sz w:val="23"/>
          <w:szCs w:val="23"/>
        </w:rPr>
        <w:br/>
      </w:r>
    </w:p>
    <w:p w:rsidR="00113F1A" w:rsidRDefault="00113F1A" w:rsidP="00113F1A">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Types of Semaphores</w:t>
      </w:r>
    </w:p>
    <w:p w:rsidR="00113F1A" w:rsidRDefault="00113F1A" w:rsidP="00113F1A">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Semaphores are mainly of two types:</w:t>
      </w:r>
    </w:p>
    <w:p w:rsidR="00113F1A" w:rsidRDefault="00113F1A" w:rsidP="00753D4C">
      <w:pPr>
        <w:numPr>
          <w:ilvl w:val="0"/>
          <w:numId w:val="18"/>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lastRenderedPageBreak/>
        <w:t>Binary Semaphore</w:t>
      </w:r>
    </w:p>
    <w:p w:rsidR="00113F1A" w:rsidRDefault="00113F1A" w:rsidP="00113F1A">
      <w:pPr>
        <w:pStyle w:val="NormalWeb"/>
        <w:shd w:val="clear" w:color="auto" w:fill="FFFFFF"/>
        <w:spacing w:before="0" w:beforeAutospacing="0" w:after="150" w:afterAutospacing="0" w:line="450" w:lineRule="atLeast"/>
        <w:ind w:left="375"/>
        <w:rPr>
          <w:rFonts w:ascii="Arial" w:hAnsi="Arial" w:cs="Arial"/>
          <w:color w:val="000000"/>
          <w:sz w:val="23"/>
          <w:szCs w:val="23"/>
        </w:rPr>
      </w:pPr>
      <w:r>
        <w:rPr>
          <w:rFonts w:ascii="Arial" w:hAnsi="Arial" w:cs="Arial"/>
          <w:color w:val="000000"/>
          <w:sz w:val="23"/>
          <w:szCs w:val="23"/>
        </w:rPr>
        <w:t>It is a special form of semaphore used for implementing mutual exclusion, hence it is often called </w:t>
      </w:r>
      <w:r>
        <w:rPr>
          <w:rFonts w:ascii="Arial" w:hAnsi="Arial" w:cs="Arial"/>
          <w:i/>
          <w:iCs/>
          <w:color w:val="000000"/>
          <w:sz w:val="23"/>
          <w:szCs w:val="23"/>
        </w:rPr>
        <w:t>Mutex</w:t>
      </w:r>
      <w:r>
        <w:rPr>
          <w:rFonts w:ascii="Arial" w:hAnsi="Arial" w:cs="Arial"/>
          <w:color w:val="000000"/>
          <w:sz w:val="23"/>
          <w:szCs w:val="23"/>
        </w:rPr>
        <w:t>. A binary semaphore is initialized to 1 and only takes the value 0 and 1 during execution of a program.</w:t>
      </w:r>
    </w:p>
    <w:p w:rsidR="00113F1A" w:rsidRDefault="00113F1A" w:rsidP="00753D4C">
      <w:pPr>
        <w:numPr>
          <w:ilvl w:val="0"/>
          <w:numId w:val="18"/>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Counting Semaphores</w:t>
      </w:r>
    </w:p>
    <w:p w:rsidR="00113F1A" w:rsidRDefault="00113F1A" w:rsidP="00113F1A">
      <w:pPr>
        <w:pStyle w:val="NormalWeb"/>
        <w:shd w:val="clear" w:color="auto" w:fill="FFFFFF"/>
        <w:spacing w:before="0" w:beforeAutospacing="0" w:after="150" w:afterAutospacing="0" w:line="450" w:lineRule="atLeast"/>
        <w:ind w:left="375"/>
        <w:rPr>
          <w:rFonts w:ascii="Arial" w:hAnsi="Arial" w:cs="Arial"/>
          <w:color w:val="000000"/>
          <w:sz w:val="23"/>
          <w:szCs w:val="23"/>
        </w:rPr>
      </w:pPr>
      <w:r>
        <w:rPr>
          <w:rFonts w:ascii="Arial" w:hAnsi="Arial" w:cs="Arial"/>
          <w:color w:val="000000"/>
          <w:sz w:val="23"/>
          <w:szCs w:val="23"/>
        </w:rPr>
        <w:t>These are used to implement bounded concurrency.</w:t>
      </w:r>
    </w:p>
    <w:p w:rsidR="00113F1A" w:rsidRPr="00D72833" w:rsidRDefault="00113F1A" w:rsidP="00113F1A">
      <w:pPr>
        <w:pStyle w:val="NoSpacing"/>
        <w:jc w:val="both"/>
        <w:rPr>
          <w:sz w:val="24"/>
          <w:szCs w:val="24"/>
        </w:rPr>
      </w:pPr>
      <w:r w:rsidRPr="00D72833">
        <w:rPr>
          <w:sz w:val="24"/>
          <w:szCs w:val="24"/>
        </w:rPr>
        <w:t>Semaphores</w:t>
      </w:r>
    </w:p>
    <w:p w:rsidR="00113F1A" w:rsidRPr="00D72833" w:rsidRDefault="00113F1A" w:rsidP="00113F1A">
      <w:pPr>
        <w:pStyle w:val="NoSpacing"/>
        <w:jc w:val="both"/>
        <w:rPr>
          <w:sz w:val="16"/>
          <w:szCs w:val="16"/>
        </w:rPr>
      </w:pPr>
      <w:r w:rsidRPr="00D72833">
        <w:rPr>
          <w:sz w:val="24"/>
          <w:szCs w:val="24"/>
        </w:rPr>
        <w:t>A Semaphore is an integer variable, which can be accessed only through two operations </w:t>
      </w:r>
      <w:r w:rsidRPr="00D72833">
        <w:rPr>
          <w:i/>
          <w:iCs/>
          <w:sz w:val="24"/>
          <w:szCs w:val="24"/>
        </w:rPr>
        <w:t>wait()</w:t>
      </w:r>
      <w:r w:rsidRPr="00D72833">
        <w:rPr>
          <w:sz w:val="24"/>
          <w:szCs w:val="24"/>
        </w:rPr>
        <w:t>and </w:t>
      </w:r>
      <w:r w:rsidRPr="00D72833">
        <w:rPr>
          <w:i/>
          <w:iCs/>
          <w:sz w:val="24"/>
          <w:szCs w:val="24"/>
        </w:rPr>
        <w:t>signal()</w:t>
      </w:r>
      <w:r w:rsidRPr="00D72833">
        <w:rPr>
          <w:sz w:val="24"/>
          <w:szCs w:val="24"/>
        </w:rPr>
        <w:t>.</w:t>
      </w:r>
      <w:r w:rsidRPr="00D72833">
        <w:rPr>
          <w:sz w:val="24"/>
          <w:szCs w:val="24"/>
        </w:rPr>
        <w:br/>
      </w:r>
    </w:p>
    <w:p w:rsidR="00113F1A" w:rsidRPr="00D72833" w:rsidRDefault="00113F1A" w:rsidP="00113F1A">
      <w:pPr>
        <w:pStyle w:val="NoSpacing"/>
        <w:jc w:val="both"/>
        <w:rPr>
          <w:b/>
          <w:sz w:val="24"/>
          <w:szCs w:val="24"/>
        </w:rPr>
      </w:pPr>
      <w:r w:rsidRPr="00D72833">
        <w:rPr>
          <w:b/>
          <w:sz w:val="24"/>
          <w:szCs w:val="24"/>
        </w:rPr>
        <w:t>There are two types of semaphores: Binary Semaphores and Counting Semaphores</w:t>
      </w:r>
    </w:p>
    <w:p w:rsidR="00113F1A" w:rsidRPr="00D72833" w:rsidRDefault="00113F1A" w:rsidP="00113F1A">
      <w:pPr>
        <w:pStyle w:val="NoSpacing"/>
        <w:jc w:val="both"/>
        <w:rPr>
          <w:sz w:val="16"/>
          <w:szCs w:val="16"/>
        </w:rPr>
      </w:pPr>
    </w:p>
    <w:p w:rsidR="00113F1A" w:rsidRPr="00D72833" w:rsidRDefault="00113F1A" w:rsidP="00113F1A">
      <w:pPr>
        <w:pStyle w:val="NoSpacing"/>
        <w:jc w:val="both"/>
        <w:rPr>
          <w:sz w:val="24"/>
          <w:szCs w:val="24"/>
        </w:rPr>
      </w:pPr>
      <w:r w:rsidRPr="00D72833">
        <w:rPr>
          <w:b/>
          <w:sz w:val="24"/>
          <w:szCs w:val="24"/>
        </w:rPr>
        <w:t>Binary Semaphores:</w:t>
      </w:r>
      <w:r w:rsidRPr="00D72833">
        <w:rPr>
          <w:sz w:val="24"/>
          <w:szCs w:val="24"/>
        </w:rPr>
        <w:t xml:space="preserve"> They can only be either 0 or 1. They are also known as mutex locks, as the locks can provide mutual exclusion. All the processes can share the same mutex semaphore that is initialized to 1. Then, a process has to wait until the lock becomes 0. Then, the process can make the mutex semaphore 1 and start its critical section. When it completes its critical section, it can reset the value of mutex semaphore to 0 and some other process can enter its critical section.</w:t>
      </w:r>
    </w:p>
    <w:p w:rsidR="00113F1A" w:rsidRPr="00D72833" w:rsidRDefault="00113F1A" w:rsidP="00113F1A">
      <w:pPr>
        <w:pStyle w:val="NoSpacing"/>
        <w:jc w:val="both"/>
        <w:rPr>
          <w:sz w:val="24"/>
          <w:szCs w:val="24"/>
        </w:rPr>
      </w:pPr>
      <w:r w:rsidRPr="00D72833">
        <w:rPr>
          <w:b/>
          <w:sz w:val="24"/>
          <w:szCs w:val="24"/>
        </w:rPr>
        <w:t>Counting Semaphores:</w:t>
      </w:r>
      <w:r>
        <w:rPr>
          <w:sz w:val="24"/>
          <w:szCs w:val="24"/>
        </w:rPr>
        <w:t xml:space="preserve"> </w:t>
      </w:r>
      <w:r w:rsidRPr="00D72833">
        <w:rPr>
          <w:sz w:val="24"/>
          <w:szCs w:val="24"/>
        </w:rPr>
        <w:t>They can have any value and are not restricted over a certain domain. They can be used to control access a resource that has a limitation on the number of simultaneous accesses. The semaphore can be initialized to the number of instances of the resource. Whenever a process wants to use that resource, it checks if the number of remaining instances is more than zero, i.e., the process has an instance available. Then, the process can enter its critical section thereby decreasing the value of the counting semaphore by 1. After the process is over with the use of the instance of the resource, it can leave the critical section thereby adding 1 to the number of available instances of the resource.</w:t>
      </w:r>
    </w:p>
    <w:p w:rsidR="00113F1A" w:rsidRPr="00EE1F03" w:rsidRDefault="00113F1A" w:rsidP="00EE1F03">
      <w:pPr>
        <w:pStyle w:val="NoSpacing"/>
        <w:jc w:val="both"/>
        <w:rPr>
          <w:b/>
          <w:sz w:val="24"/>
          <w:szCs w:val="24"/>
        </w:rPr>
      </w:pPr>
      <w:r>
        <w:rPr>
          <w:color w:val="000000"/>
          <w:sz w:val="23"/>
          <w:szCs w:val="23"/>
        </w:rPr>
        <w:br/>
      </w:r>
      <w:r w:rsidRPr="00EE1F03">
        <w:rPr>
          <w:b/>
          <w:sz w:val="24"/>
          <w:szCs w:val="24"/>
        </w:rPr>
        <w:t>Limitations of Semaphores</w:t>
      </w:r>
    </w:p>
    <w:p w:rsidR="00113F1A" w:rsidRPr="00EE1F03" w:rsidRDefault="00113F1A" w:rsidP="00753D4C">
      <w:pPr>
        <w:pStyle w:val="NoSpacing"/>
        <w:numPr>
          <w:ilvl w:val="0"/>
          <w:numId w:val="31"/>
        </w:numPr>
        <w:jc w:val="both"/>
        <w:rPr>
          <w:color w:val="000000"/>
          <w:sz w:val="24"/>
          <w:szCs w:val="24"/>
        </w:rPr>
      </w:pPr>
      <w:r w:rsidRPr="00EE1F03">
        <w:rPr>
          <w:color w:val="000000"/>
          <w:sz w:val="24"/>
          <w:szCs w:val="24"/>
        </w:rPr>
        <w:t>Priority Inversion is a big limitation of semaphores.</w:t>
      </w:r>
    </w:p>
    <w:p w:rsidR="00113F1A" w:rsidRPr="00EE1F03" w:rsidRDefault="00113F1A" w:rsidP="00753D4C">
      <w:pPr>
        <w:pStyle w:val="NoSpacing"/>
        <w:numPr>
          <w:ilvl w:val="0"/>
          <w:numId w:val="31"/>
        </w:numPr>
        <w:jc w:val="both"/>
        <w:rPr>
          <w:color w:val="000000"/>
          <w:sz w:val="24"/>
          <w:szCs w:val="24"/>
        </w:rPr>
      </w:pPr>
      <w:r w:rsidRPr="00EE1F03">
        <w:rPr>
          <w:color w:val="000000"/>
          <w:sz w:val="24"/>
          <w:szCs w:val="24"/>
        </w:rPr>
        <w:t>Their use is not enforced, but is by convention only.</w:t>
      </w:r>
    </w:p>
    <w:p w:rsidR="00113F1A" w:rsidRPr="00EE1F03" w:rsidRDefault="00113F1A" w:rsidP="00753D4C">
      <w:pPr>
        <w:pStyle w:val="NoSpacing"/>
        <w:numPr>
          <w:ilvl w:val="0"/>
          <w:numId w:val="31"/>
        </w:numPr>
        <w:jc w:val="both"/>
        <w:rPr>
          <w:color w:val="000000"/>
          <w:sz w:val="24"/>
          <w:szCs w:val="24"/>
        </w:rPr>
      </w:pPr>
      <w:r w:rsidRPr="00EE1F03">
        <w:rPr>
          <w:color w:val="000000"/>
          <w:sz w:val="24"/>
          <w:szCs w:val="24"/>
        </w:rPr>
        <w:t>With improper use, a process may block indefinitely. Such a situation is called Deadlock. We will be studying deadlocks in details in coming lessons.</w:t>
      </w:r>
    </w:p>
    <w:p w:rsidR="00EE1F03" w:rsidRDefault="00EE1F03" w:rsidP="00113F1A">
      <w:pPr>
        <w:pStyle w:val="NoSpacing"/>
        <w:rPr>
          <w:b/>
          <w:sz w:val="26"/>
          <w:szCs w:val="24"/>
        </w:rPr>
      </w:pPr>
    </w:p>
    <w:p w:rsidR="00113F1A" w:rsidRPr="00637BCD" w:rsidRDefault="00637BCD" w:rsidP="00113F1A">
      <w:pPr>
        <w:pStyle w:val="NoSpacing"/>
        <w:rPr>
          <w:b/>
          <w:sz w:val="24"/>
          <w:szCs w:val="24"/>
        </w:rPr>
      </w:pPr>
      <w:r w:rsidRPr="00637BCD">
        <w:rPr>
          <w:b/>
          <w:sz w:val="26"/>
          <w:szCs w:val="24"/>
        </w:rPr>
        <w:t>Lock Variable</w:t>
      </w:r>
    </w:p>
    <w:p w:rsidR="00637BCD" w:rsidRDefault="00637BCD" w:rsidP="00637BCD">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b/>
          <w:bCs/>
          <w:color w:val="000000"/>
          <w:sz w:val="23"/>
          <w:szCs w:val="23"/>
          <w:bdr w:val="none" w:sz="0" w:space="0" w:color="auto" w:frame="1"/>
        </w:rPr>
        <w:t>Prerequisites –</w:t>
      </w:r>
      <w:r>
        <w:rPr>
          <w:rFonts w:ascii="Helvetica" w:hAnsi="Helvetica" w:cs="Helvetica"/>
          <w:color w:val="000000"/>
        </w:rPr>
        <w:t> </w:t>
      </w:r>
      <w:hyperlink r:id="rId19" w:tgtFrame="_blank" w:history="1">
        <w:r>
          <w:rPr>
            <w:rStyle w:val="Hyperlink"/>
            <w:rFonts w:ascii="Helvetica" w:hAnsi="Helvetica" w:cs="Helvetica"/>
            <w:color w:val="EC4E20"/>
            <w:sz w:val="23"/>
            <w:szCs w:val="23"/>
            <w:bdr w:val="none" w:sz="0" w:space="0" w:color="auto" w:frame="1"/>
          </w:rPr>
          <w:t>Process Synchronization</w:t>
        </w:r>
      </w:hyperlink>
    </w:p>
    <w:p w:rsidR="00637BCD" w:rsidRPr="00637BCD" w:rsidRDefault="00637BCD" w:rsidP="00637BCD">
      <w:pPr>
        <w:pStyle w:val="NoSpacing"/>
        <w:jc w:val="both"/>
        <w:rPr>
          <w:sz w:val="24"/>
          <w:szCs w:val="24"/>
        </w:rPr>
      </w:pPr>
      <w:r w:rsidRPr="00637BCD">
        <w:rPr>
          <w:sz w:val="24"/>
          <w:szCs w:val="24"/>
        </w:rPr>
        <w:t>A lock variable provides the simplest synchronization mechanism for processes. Some noteworthy points regarding Lock Variables are-</w:t>
      </w:r>
    </w:p>
    <w:p w:rsidR="00637BCD" w:rsidRPr="00637BCD" w:rsidRDefault="00637BCD" w:rsidP="00753D4C">
      <w:pPr>
        <w:pStyle w:val="NoSpacing"/>
        <w:numPr>
          <w:ilvl w:val="0"/>
          <w:numId w:val="19"/>
        </w:numPr>
        <w:jc w:val="both"/>
        <w:rPr>
          <w:sz w:val="24"/>
          <w:szCs w:val="24"/>
        </w:rPr>
      </w:pPr>
      <w:r w:rsidRPr="00637BCD">
        <w:rPr>
          <w:sz w:val="24"/>
          <w:szCs w:val="24"/>
        </w:rPr>
        <w:lastRenderedPageBreak/>
        <w:t>Its a </w:t>
      </w:r>
      <w:r w:rsidRPr="00637BCD">
        <w:rPr>
          <w:b/>
          <w:bCs/>
          <w:sz w:val="24"/>
          <w:szCs w:val="24"/>
          <w:bdr w:val="none" w:sz="0" w:space="0" w:color="auto" w:frame="1"/>
        </w:rPr>
        <w:t>software mechanism</w:t>
      </w:r>
      <w:r w:rsidRPr="00637BCD">
        <w:rPr>
          <w:sz w:val="24"/>
          <w:szCs w:val="24"/>
        </w:rPr>
        <w:t> implemented in user mode, i.e. no support required from the Operating System.</w:t>
      </w:r>
    </w:p>
    <w:p w:rsidR="00637BCD" w:rsidRPr="00637BCD" w:rsidRDefault="00637BCD" w:rsidP="00753D4C">
      <w:pPr>
        <w:pStyle w:val="NoSpacing"/>
        <w:numPr>
          <w:ilvl w:val="0"/>
          <w:numId w:val="19"/>
        </w:numPr>
        <w:jc w:val="both"/>
        <w:rPr>
          <w:sz w:val="24"/>
          <w:szCs w:val="24"/>
        </w:rPr>
      </w:pPr>
      <w:r w:rsidRPr="00637BCD">
        <w:rPr>
          <w:sz w:val="24"/>
          <w:szCs w:val="24"/>
        </w:rPr>
        <w:t>Its a busy waiting solution (keeps the CPU busy even when its technically waiting).</w:t>
      </w:r>
    </w:p>
    <w:p w:rsidR="00637BCD" w:rsidRPr="00637BCD" w:rsidRDefault="00637BCD" w:rsidP="00753D4C">
      <w:pPr>
        <w:pStyle w:val="NoSpacing"/>
        <w:numPr>
          <w:ilvl w:val="0"/>
          <w:numId w:val="19"/>
        </w:numPr>
        <w:jc w:val="both"/>
        <w:rPr>
          <w:sz w:val="24"/>
          <w:szCs w:val="24"/>
        </w:rPr>
      </w:pPr>
      <w:r w:rsidRPr="00637BCD">
        <w:rPr>
          <w:sz w:val="24"/>
          <w:szCs w:val="24"/>
        </w:rPr>
        <w:t>It can be used for more than two processes.</w:t>
      </w:r>
    </w:p>
    <w:p w:rsidR="00637BCD" w:rsidRPr="00637BCD" w:rsidRDefault="00637BCD" w:rsidP="00637BCD">
      <w:pPr>
        <w:pStyle w:val="NoSpacing"/>
        <w:jc w:val="both"/>
        <w:rPr>
          <w:sz w:val="24"/>
          <w:szCs w:val="24"/>
        </w:rPr>
      </w:pPr>
      <w:r w:rsidRPr="00637BCD">
        <w:rPr>
          <w:sz w:val="24"/>
          <w:szCs w:val="24"/>
        </w:rPr>
        <w:t>When Lock = 0 implies critical section is vacant (initial value ) and Lock = 1 implies critical section occupied.</w:t>
      </w:r>
    </w:p>
    <w:p w:rsidR="00637BCD" w:rsidRDefault="00637BCD" w:rsidP="00637BCD">
      <w:pPr>
        <w:pStyle w:val="NoSpacing"/>
        <w:jc w:val="both"/>
        <w:rPr>
          <w:sz w:val="24"/>
          <w:szCs w:val="24"/>
        </w:rPr>
      </w:pPr>
      <w:r w:rsidRPr="00637BCD">
        <w:rPr>
          <w:sz w:val="24"/>
          <w:szCs w:val="24"/>
        </w:rPr>
        <w:t xml:space="preserve">The </w:t>
      </w:r>
      <w:r w:rsidR="00EE1F03" w:rsidRPr="00637BCD">
        <w:rPr>
          <w:sz w:val="24"/>
          <w:szCs w:val="24"/>
        </w:rPr>
        <w:t>pseudo code</w:t>
      </w:r>
      <w:r w:rsidRPr="00637BCD">
        <w:rPr>
          <w:sz w:val="24"/>
          <w:szCs w:val="24"/>
        </w:rPr>
        <w:t xml:space="preserve"> looks something like this –</w:t>
      </w:r>
    </w:p>
    <w:p w:rsidR="00A20045" w:rsidRPr="00A20045" w:rsidRDefault="00A20045" w:rsidP="00A200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20045">
        <w:rPr>
          <w:rFonts w:ascii="Consolas" w:eastAsia="Times New Roman" w:hAnsi="Consolas" w:cs="Consolas"/>
          <w:color w:val="000000"/>
          <w:sz w:val="18"/>
          <w:szCs w:val="18"/>
        </w:rPr>
        <w:t>Entry section - while (lock! = 0);</w:t>
      </w:r>
    </w:p>
    <w:p w:rsidR="00A20045" w:rsidRPr="00A20045" w:rsidRDefault="00A20045" w:rsidP="00A200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20045">
        <w:rPr>
          <w:rFonts w:ascii="Consolas" w:eastAsia="Times New Roman" w:hAnsi="Consolas" w:cs="Consolas"/>
          <w:color w:val="000000"/>
          <w:sz w:val="18"/>
          <w:szCs w:val="18"/>
        </w:rPr>
        <w:t xml:space="preserve">                Lock = 1;</w:t>
      </w:r>
    </w:p>
    <w:p w:rsidR="00A20045" w:rsidRPr="00A20045" w:rsidRDefault="00A20045" w:rsidP="00A200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20045">
        <w:rPr>
          <w:rFonts w:ascii="Consolas" w:eastAsia="Times New Roman" w:hAnsi="Consolas" w:cs="Consolas"/>
          <w:color w:val="000000"/>
          <w:sz w:val="18"/>
          <w:szCs w:val="18"/>
        </w:rPr>
        <w:t>//critical section</w:t>
      </w:r>
    </w:p>
    <w:p w:rsidR="00A20045" w:rsidRPr="00A20045" w:rsidRDefault="00A20045" w:rsidP="00A200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20045">
        <w:rPr>
          <w:rFonts w:ascii="Consolas" w:eastAsia="Times New Roman" w:hAnsi="Consolas" w:cs="Consolas"/>
          <w:color w:val="000000"/>
          <w:sz w:val="18"/>
          <w:szCs w:val="18"/>
        </w:rPr>
        <w:t>Exit section - Lock = 0;</w:t>
      </w:r>
    </w:p>
    <w:p w:rsidR="00A20045" w:rsidRPr="00A20045" w:rsidRDefault="00A20045" w:rsidP="00A20045">
      <w:pPr>
        <w:shd w:val="clear" w:color="auto" w:fill="FFFFFF"/>
        <w:spacing w:after="150" w:line="240" w:lineRule="auto"/>
        <w:jc w:val="both"/>
        <w:textAlignment w:val="baseline"/>
        <w:rPr>
          <w:rFonts w:ascii="Helvetica" w:eastAsia="Times New Roman" w:hAnsi="Helvetica" w:cs="Helvetica"/>
          <w:color w:val="000000"/>
          <w:sz w:val="24"/>
          <w:szCs w:val="24"/>
        </w:rPr>
      </w:pPr>
      <w:r w:rsidRPr="00A20045">
        <w:rPr>
          <w:rFonts w:ascii="Helvetica" w:eastAsia="Times New Roman" w:hAnsi="Helvetica" w:cs="Helvetica"/>
          <w:color w:val="000000"/>
          <w:sz w:val="24"/>
          <w:szCs w:val="24"/>
        </w:rPr>
        <w:t>Now every Synchronization mechanism is judged on the basis of three primary parameters :</w:t>
      </w:r>
    </w:p>
    <w:p w:rsidR="00A20045" w:rsidRPr="00A20045" w:rsidRDefault="00A20045" w:rsidP="00753D4C">
      <w:pPr>
        <w:numPr>
          <w:ilvl w:val="0"/>
          <w:numId w:val="2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20045">
        <w:rPr>
          <w:rFonts w:ascii="Helvetica" w:eastAsia="Times New Roman" w:hAnsi="Helvetica" w:cs="Helvetica"/>
          <w:color w:val="000000"/>
          <w:sz w:val="20"/>
          <w:szCs w:val="20"/>
        </w:rPr>
        <w:t>Mutual Exclusion.</w:t>
      </w:r>
    </w:p>
    <w:p w:rsidR="00A20045" w:rsidRPr="00A20045" w:rsidRDefault="00A20045" w:rsidP="00753D4C">
      <w:pPr>
        <w:numPr>
          <w:ilvl w:val="0"/>
          <w:numId w:val="2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20045">
        <w:rPr>
          <w:rFonts w:ascii="Helvetica" w:eastAsia="Times New Roman" w:hAnsi="Helvetica" w:cs="Helvetica"/>
          <w:color w:val="000000"/>
          <w:sz w:val="20"/>
          <w:szCs w:val="20"/>
        </w:rPr>
        <w:t>Progress.</w:t>
      </w:r>
    </w:p>
    <w:p w:rsidR="00A20045" w:rsidRPr="00A20045" w:rsidRDefault="00A20045" w:rsidP="00753D4C">
      <w:pPr>
        <w:numPr>
          <w:ilvl w:val="0"/>
          <w:numId w:val="2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20045">
        <w:rPr>
          <w:rFonts w:ascii="Helvetica" w:eastAsia="Times New Roman" w:hAnsi="Helvetica" w:cs="Helvetica"/>
          <w:color w:val="000000"/>
          <w:sz w:val="20"/>
          <w:szCs w:val="20"/>
        </w:rPr>
        <w:t>Bounded Waiting.</w:t>
      </w:r>
    </w:p>
    <w:p w:rsidR="00A20045" w:rsidRPr="00A20045" w:rsidRDefault="00A20045" w:rsidP="00A20045">
      <w:pPr>
        <w:shd w:val="clear" w:color="auto" w:fill="FFFFFF"/>
        <w:spacing w:after="0" w:line="240" w:lineRule="auto"/>
        <w:jc w:val="both"/>
        <w:textAlignment w:val="baseline"/>
        <w:rPr>
          <w:rFonts w:ascii="Helvetica" w:eastAsia="Times New Roman" w:hAnsi="Helvetica" w:cs="Helvetica"/>
          <w:color w:val="000000"/>
          <w:sz w:val="24"/>
          <w:szCs w:val="24"/>
        </w:rPr>
      </w:pPr>
      <w:r w:rsidRPr="00A20045">
        <w:rPr>
          <w:rFonts w:ascii="Helvetica" w:eastAsia="Times New Roman" w:hAnsi="Helvetica" w:cs="Helvetica"/>
          <w:color w:val="000000"/>
          <w:sz w:val="24"/>
          <w:szCs w:val="24"/>
        </w:rPr>
        <w:t>Of which mutual exclusion is the most </w:t>
      </w:r>
      <w:r w:rsidRPr="00A20045">
        <w:rPr>
          <w:rFonts w:ascii="Helvetica" w:eastAsia="Times New Roman" w:hAnsi="Helvetica" w:cs="Helvetica"/>
          <w:b/>
          <w:bCs/>
          <w:color w:val="000000"/>
          <w:sz w:val="23"/>
        </w:rPr>
        <w:t>important</w:t>
      </w:r>
      <w:r w:rsidRPr="00A20045">
        <w:rPr>
          <w:rFonts w:ascii="Helvetica" w:eastAsia="Times New Roman" w:hAnsi="Helvetica" w:cs="Helvetica"/>
          <w:color w:val="000000"/>
          <w:sz w:val="24"/>
          <w:szCs w:val="24"/>
        </w:rPr>
        <w:t> of all parameters. The Lock Variable doesn’t provide mutual exclusion in some cases. This fact can be best verified by writing its pseudo-code in the form of an assembly language code as given below.</w:t>
      </w:r>
    </w:p>
    <w:p w:rsidR="00A20045" w:rsidRPr="00A20045" w:rsidRDefault="00A20045" w:rsidP="00A200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20045">
        <w:rPr>
          <w:rFonts w:ascii="Consolas" w:eastAsia="Times New Roman" w:hAnsi="Consolas" w:cs="Consolas"/>
          <w:color w:val="000000"/>
          <w:sz w:val="18"/>
          <w:szCs w:val="18"/>
        </w:rPr>
        <w:t>1. Load Lock, R0 ; (Store the value of Lock in Register R0.)</w:t>
      </w:r>
    </w:p>
    <w:p w:rsidR="00A20045" w:rsidRPr="00A20045" w:rsidRDefault="00A20045" w:rsidP="00A200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20045">
        <w:rPr>
          <w:rFonts w:ascii="Consolas" w:eastAsia="Times New Roman" w:hAnsi="Consolas" w:cs="Consolas"/>
          <w:color w:val="000000"/>
          <w:sz w:val="18"/>
          <w:szCs w:val="18"/>
        </w:rPr>
        <w:t>2. CMP R0, #0 ; (Compare the value of register R0 with 0.)</w:t>
      </w:r>
    </w:p>
    <w:p w:rsidR="00A20045" w:rsidRPr="00A20045" w:rsidRDefault="00A20045" w:rsidP="00A200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20045">
        <w:rPr>
          <w:rFonts w:ascii="Consolas" w:eastAsia="Times New Roman" w:hAnsi="Consolas" w:cs="Consolas"/>
          <w:color w:val="000000"/>
          <w:sz w:val="18"/>
          <w:szCs w:val="18"/>
        </w:rPr>
        <w:t>3. JNZ Step 1 ; (Jump to step 1 if value of R0 is not 0.)</w:t>
      </w:r>
    </w:p>
    <w:p w:rsidR="00A20045" w:rsidRPr="00A20045" w:rsidRDefault="00A20045" w:rsidP="00A200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20045">
        <w:rPr>
          <w:rFonts w:ascii="Consolas" w:eastAsia="Times New Roman" w:hAnsi="Consolas" w:cs="Consolas"/>
          <w:color w:val="000000"/>
          <w:sz w:val="18"/>
          <w:szCs w:val="18"/>
        </w:rPr>
        <w:t>4. Store #1, Lock ; (Set new value of Lock as 1.)</w:t>
      </w:r>
    </w:p>
    <w:p w:rsidR="00A20045" w:rsidRPr="00A20045" w:rsidRDefault="00A20045" w:rsidP="00A200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20045">
        <w:rPr>
          <w:rFonts w:ascii="Consolas" w:eastAsia="Times New Roman" w:hAnsi="Consolas" w:cs="Consolas"/>
          <w:color w:val="000000"/>
          <w:sz w:val="18"/>
          <w:szCs w:val="18"/>
        </w:rPr>
        <w:t>Enter critical section</w:t>
      </w:r>
    </w:p>
    <w:p w:rsidR="00A20045" w:rsidRPr="00A20045" w:rsidRDefault="00A20045" w:rsidP="00A200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A20045">
        <w:rPr>
          <w:rFonts w:ascii="Consolas" w:eastAsia="Times New Roman" w:hAnsi="Consolas" w:cs="Consolas"/>
          <w:color w:val="000000"/>
          <w:sz w:val="18"/>
          <w:szCs w:val="18"/>
        </w:rPr>
        <w:t>5. Store #0, Lock ; (Set the value of lock as 0 again.)</w:t>
      </w:r>
    </w:p>
    <w:p w:rsidR="00A20045" w:rsidRPr="00A20045" w:rsidRDefault="00A20045" w:rsidP="00A20045">
      <w:pPr>
        <w:shd w:val="clear" w:color="auto" w:fill="FFFFFF"/>
        <w:spacing w:after="150" w:line="240" w:lineRule="auto"/>
        <w:jc w:val="both"/>
        <w:textAlignment w:val="baseline"/>
        <w:rPr>
          <w:rFonts w:ascii="Helvetica" w:eastAsia="Times New Roman" w:hAnsi="Helvetica" w:cs="Helvetica"/>
          <w:color w:val="000000"/>
          <w:sz w:val="24"/>
          <w:szCs w:val="24"/>
        </w:rPr>
      </w:pPr>
      <w:r w:rsidRPr="00A20045">
        <w:rPr>
          <w:rFonts w:ascii="Helvetica" w:eastAsia="Times New Roman" w:hAnsi="Helvetica" w:cs="Helvetica"/>
          <w:color w:val="000000"/>
          <w:sz w:val="24"/>
          <w:szCs w:val="24"/>
        </w:rPr>
        <w:t>Now let’s suppose that processes P1 and P2 are competing for Critical Section and their sequence of execution be as follows (initial alue of Lock = 0) –</w:t>
      </w:r>
    </w:p>
    <w:p w:rsidR="00A20045" w:rsidRPr="00A20045" w:rsidRDefault="00A20045" w:rsidP="00753D4C">
      <w:pPr>
        <w:numPr>
          <w:ilvl w:val="0"/>
          <w:numId w:val="2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20045">
        <w:rPr>
          <w:rFonts w:ascii="Helvetica" w:eastAsia="Times New Roman" w:hAnsi="Helvetica" w:cs="Helvetica"/>
          <w:color w:val="000000"/>
          <w:sz w:val="20"/>
          <w:szCs w:val="20"/>
        </w:rPr>
        <w:t>P1 executes statement 1 and gets pre-empted.</w:t>
      </w:r>
    </w:p>
    <w:p w:rsidR="00A20045" w:rsidRPr="00A20045" w:rsidRDefault="00A20045" w:rsidP="00753D4C">
      <w:pPr>
        <w:numPr>
          <w:ilvl w:val="0"/>
          <w:numId w:val="2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20045">
        <w:rPr>
          <w:rFonts w:ascii="Helvetica" w:eastAsia="Times New Roman" w:hAnsi="Helvetica" w:cs="Helvetica"/>
          <w:color w:val="000000"/>
          <w:sz w:val="20"/>
          <w:szCs w:val="20"/>
        </w:rPr>
        <w:t>P2 executes statement 1, 2, 3, 4 and enters Critical Section and gets pre-empted.</w:t>
      </w:r>
    </w:p>
    <w:p w:rsidR="00A20045" w:rsidRPr="00A20045" w:rsidRDefault="00A20045" w:rsidP="00753D4C">
      <w:pPr>
        <w:numPr>
          <w:ilvl w:val="0"/>
          <w:numId w:val="2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A20045">
        <w:rPr>
          <w:rFonts w:ascii="Helvetica" w:eastAsia="Times New Roman" w:hAnsi="Helvetica" w:cs="Helvetica"/>
          <w:color w:val="000000"/>
          <w:sz w:val="20"/>
          <w:szCs w:val="20"/>
        </w:rPr>
        <w:t>P1 executes statement 2, 3, 4 and also enters Critical Section.</w:t>
      </w:r>
    </w:p>
    <w:p w:rsidR="00A20045" w:rsidRPr="00A20045" w:rsidRDefault="00A20045" w:rsidP="00A20045">
      <w:pPr>
        <w:shd w:val="clear" w:color="auto" w:fill="FFFFFF"/>
        <w:spacing w:after="150" w:line="240" w:lineRule="auto"/>
        <w:jc w:val="both"/>
        <w:textAlignment w:val="baseline"/>
        <w:rPr>
          <w:rFonts w:ascii="Helvetica" w:eastAsia="Times New Roman" w:hAnsi="Helvetica" w:cs="Helvetica"/>
          <w:color w:val="000000"/>
          <w:sz w:val="24"/>
          <w:szCs w:val="24"/>
        </w:rPr>
      </w:pPr>
      <w:r w:rsidRPr="00A20045">
        <w:rPr>
          <w:rFonts w:ascii="Helvetica" w:eastAsia="Times New Roman" w:hAnsi="Helvetica" w:cs="Helvetica"/>
          <w:color w:val="000000"/>
          <w:sz w:val="24"/>
          <w:szCs w:val="24"/>
        </w:rPr>
        <w:t>Here initially the R0 of process P1 stores lock value as 0 but fails to update the lock value as 1. So when P2 executes it also finds the LOCK value as 0 and enters Critical Section by setting LOCK value as 1. But the real problem arises when P1 executes again it doesn’t check the updated value of Lock. It only checks the previous value stored in R0 which was 0 and it enters critical section.</w:t>
      </w:r>
    </w:p>
    <w:p w:rsidR="00A20045" w:rsidRPr="00637BCD" w:rsidRDefault="00A20045" w:rsidP="00637BCD">
      <w:pPr>
        <w:pStyle w:val="NoSpacing"/>
        <w:jc w:val="both"/>
        <w:rPr>
          <w:sz w:val="24"/>
          <w:szCs w:val="24"/>
        </w:rPr>
      </w:pPr>
    </w:p>
    <w:p w:rsidR="00D2298A" w:rsidRDefault="00D72833" w:rsidP="00D72833">
      <w:pPr>
        <w:tabs>
          <w:tab w:val="left" w:pos="2040"/>
        </w:tabs>
      </w:pPr>
      <w:r>
        <w:tab/>
      </w:r>
    </w:p>
    <w:p w:rsidR="00637BCD" w:rsidRDefault="00637BCD" w:rsidP="00D72833">
      <w:pPr>
        <w:tabs>
          <w:tab w:val="left" w:pos="2040"/>
        </w:tabs>
      </w:pPr>
    </w:p>
    <w:p w:rsidR="00637BCD" w:rsidRDefault="00637BCD" w:rsidP="00D72833">
      <w:pPr>
        <w:tabs>
          <w:tab w:val="left" w:pos="2040"/>
        </w:tabs>
      </w:pPr>
    </w:p>
    <w:p w:rsidR="00637BCD" w:rsidRDefault="00637BCD" w:rsidP="00637BCD">
      <w:pPr>
        <w:shd w:val="clear" w:color="auto" w:fill="FFFFFF"/>
        <w:spacing w:after="0" w:line="240" w:lineRule="auto"/>
        <w:jc w:val="both"/>
        <w:textAlignment w:val="baseline"/>
        <w:rPr>
          <w:rFonts w:ascii="Helvetica" w:eastAsia="Times New Roman" w:hAnsi="Helvetica" w:cs="Helvetica"/>
          <w:b/>
          <w:bCs/>
          <w:color w:val="000000"/>
          <w:sz w:val="23"/>
        </w:rPr>
      </w:pPr>
      <w:r w:rsidRPr="00637BCD">
        <w:rPr>
          <w:rFonts w:ascii="Helvetica" w:eastAsia="Times New Roman" w:hAnsi="Helvetica" w:cs="Helvetica"/>
          <w:b/>
          <w:bCs/>
          <w:color w:val="000000"/>
          <w:sz w:val="23"/>
        </w:rPr>
        <w:t>Peterson’s Solution</w:t>
      </w:r>
    </w:p>
    <w:p w:rsidR="00637BCD" w:rsidRPr="00637BCD" w:rsidRDefault="00637BCD" w:rsidP="00637BCD">
      <w:pPr>
        <w:pStyle w:val="NoSpacing"/>
        <w:jc w:val="both"/>
        <w:rPr>
          <w:sz w:val="24"/>
          <w:szCs w:val="24"/>
        </w:rPr>
      </w:pPr>
      <w:r w:rsidRPr="00637BCD">
        <w:rPr>
          <w:sz w:val="24"/>
          <w:szCs w:val="24"/>
        </w:rPr>
        <w:t>Peterson’s Solution is a classical software based solution to the critical section problem.</w:t>
      </w:r>
    </w:p>
    <w:p w:rsidR="00637BCD" w:rsidRPr="00637BCD" w:rsidRDefault="00637BCD" w:rsidP="00637BCD">
      <w:pPr>
        <w:pStyle w:val="NoSpacing"/>
        <w:jc w:val="both"/>
        <w:rPr>
          <w:sz w:val="24"/>
          <w:szCs w:val="24"/>
        </w:rPr>
      </w:pPr>
      <w:r w:rsidRPr="00637BCD">
        <w:rPr>
          <w:sz w:val="24"/>
          <w:szCs w:val="24"/>
        </w:rPr>
        <w:t>In Peterson’s solution, we have two shared variables:</w:t>
      </w:r>
    </w:p>
    <w:p w:rsidR="00637BCD" w:rsidRPr="00637BCD" w:rsidRDefault="00637BCD" w:rsidP="00753D4C">
      <w:pPr>
        <w:numPr>
          <w:ilvl w:val="0"/>
          <w:numId w:val="20"/>
        </w:numPr>
        <w:shd w:val="clear" w:color="auto" w:fill="FFFFFF"/>
        <w:spacing w:after="0" w:line="240" w:lineRule="auto"/>
        <w:ind w:left="540"/>
        <w:jc w:val="both"/>
        <w:textAlignment w:val="baseline"/>
        <w:rPr>
          <w:rFonts w:eastAsia="Times New Roman" w:cstheme="minorHAnsi"/>
          <w:color w:val="000000"/>
          <w:sz w:val="24"/>
          <w:szCs w:val="24"/>
        </w:rPr>
      </w:pPr>
      <w:r w:rsidRPr="00637BCD">
        <w:rPr>
          <w:rFonts w:eastAsia="Times New Roman" w:cstheme="minorHAnsi"/>
          <w:color w:val="000000"/>
          <w:sz w:val="24"/>
          <w:szCs w:val="24"/>
        </w:rPr>
        <w:t>boolean flag[i] :Initialized to FALSE, initially no one is interested in entering the critical section</w:t>
      </w:r>
    </w:p>
    <w:p w:rsidR="00637BCD" w:rsidRPr="00637BCD" w:rsidRDefault="00637BCD" w:rsidP="00753D4C">
      <w:pPr>
        <w:numPr>
          <w:ilvl w:val="0"/>
          <w:numId w:val="20"/>
        </w:numPr>
        <w:shd w:val="clear" w:color="auto" w:fill="FFFFFF"/>
        <w:spacing w:after="0" w:line="240" w:lineRule="auto"/>
        <w:ind w:left="540"/>
        <w:jc w:val="both"/>
        <w:textAlignment w:val="baseline"/>
        <w:rPr>
          <w:rFonts w:eastAsia="Times New Roman" w:cstheme="minorHAnsi"/>
          <w:color w:val="000000"/>
          <w:sz w:val="24"/>
          <w:szCs w:val="24"/>
        </w:rPr>
      </w:pPr>
      <w:r w:rsidRPr="00637BCD">
        <w:rPr>
          <w:rFonts w:eastAsia="Times New Roman" w:cstheme="minorHAnsi"/>
          <w:color w:val="000000"/>
          <w:sz w:val="24"/>
          <w:szCs w:val="24"/>
        </w:rPr>
        <w:t>int turn : The process whose turn is to enter the critical section.</w:t>
      </w:r>
    </w:p>
    <w:p w:rsidR="00637BCD" w:rsidRDefault="00637BCD" w:rsidP="00637BCD">
      <w:pPr>
        <w:shd w:val="clear" w:color="auto" w:fill="FFFFFF"/>
        <w:spacing w:after="0" w:line="240" w:lineRule="auto"/>
        <w:ind w:left="180"/>
        <w:jc w:val="center"/>
        <w:textAlignment w:val="baseline"/>
        <w:rPr>
          <w:rFonts w:ascii="Helvetica" w:eastAsia="Times New Roman" w:hAnsi="Helvetica" w:cs="Helvetica"/>
          <w:color w:val="000000"/>
          <w:sz w:val="20"/>
          <w:szCs w:val="20"/>
        </w:rPr>
      </w:pPr>
      <w:r>
        <w:rPr>
          <w:noProof/>
        </w:rPr>
        <w:drawing>
          <wp:inline distT="0" distB="0" distL="0" distR="0">
            <wp:extent cx="3524250" cy="3423966"/>
            <wp:effectExtent l="19050" t="0" r="0" b="0"/>
            <wp:docPr id="19" name="Picture 19" descr="pet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terson"/>
                    <pic:cNvPicPr>
                      <a:picLocks noChangeAspect="1" noChangeArrowheads="1"/>
                    </pic:cNvPicPr>
                  </pic:nvPicPr>
                  <pic:blipFill>
                    <a:blip r:embed="rId20"/>
                    <a:srcRect/>
                    <a:stretch>
                      <a:fillRect/>
                    </a:stretch>
                  </pic:blipFill>
                  <pic:spPr bwMode="auto">
                    <a:xfrm>
                      <a:off x="0" y="0"/>
                      <a:ext cx="3524250" cy="3423966"/>
                    </a:xfrm>
                    <a:prstGeom prst="rect">
                      <a:avLst/>
                    </a:prstGeom>
                    <a:noFill/>
                    <a:ln w="9525">
                      <a:noFill/>
                      <a:miter lim="800000"/>
                      <a:headEnd/>
                      <a:tailEnd/>
                    </a:ln>
                  </pic:spPr>
                </pic:pic>
              </a:graphicData>
            </a:graphic>
          </wp:inline>
        </w:drawing>
      </w:r>
    </w:p>
    <w:p w:rsidR="00637BCD" w:rsidRDefault="00637BCD" w:rsidP="00637BCD">
      <w:pPr>
        <w:shd w:val="clear" w:color="auto" w:fill="FFFFFF"/>
        <w:spacing w:after="0" w:line="240" w:lineRule="auto"/>
        <w:ind w:left="180"/>
        <w:textAlignment w:val="baseline"/>
        <w:rPr>
          <w:rFonts w:ascii="Helvetica" w:eastAsia="Times New Roman" w:hAnsi="Helvetica" w:cs="Helvetica"/>
          <w:color w:val="000000"/>
          <w:sz w:val="20"/>
          <w:szCs w:val="20"/>
        </w:rPr>
      </w:pPr>
    </w:p>
    <w:p w:rsidR="00637BCD" w:rsidRPr="00637BCD" w:rsidRDefault="00637BCD" w:rsidP="00637BCD">
      <w:pPr>
        <w:pStyle w:val="NoSpacing"/>
        <w:rPr>
          <w:b/>
          <w:sz w:val="24"/>
          <w:szCs w:val="24"/>
        </w:rPr>
      </w:pPr>
      <w:r w:rsidRPr="00637BCD">
        <w:rPr>
          <w:b/>
          <w:sz w:val="24"/>
          <w:szCs w:val="24"/>
        </w:rPr>
        <w:t>Peterson’s Solution preserves all three conditions:</w:t>
      </w:r>
    </w:p>
    <w:p w:rsidR="00637BCD" w:rsidRPr="00637BCD" w:rsidRDefault="00637BCD" w:rsidP="00637BCD">
      <w:pPr>
        <w:pStyle w:val="NoSpacing"/>
        <w:rPr>
          <w:sz w:val="24"/>
          <w:szCs w:val="24"/>
        </w:rPr>
      </w:pPr>
      <w:r w:rsidRPr="00637BCD">
        <w:rPr>
          <w:sz w:val="24"/>
          <w:szCs w:val="24"/>
        </w:rPr>
        <w:t>Mutual Exclusion is assured as only one process can access the critical section at any time.</w:t>
      </w:r>
    </w:p>
    <w:p w:rsidR="00637BCD" w:rsidRPr="00637BCD" w:rsidRDefault="00637BCD" w:rsidP="00637BCD">
      <w:pPr>
        <w:pStyle w:val="NoSpacing"/>
        <w:rPr>
          <w:sz w:val="24"/>
          <w:szCs w:val="24"/>
        </w:rPr>
      </w:pPr>
      <w:r w:rsidRPr="00637BCD">
        <w:rPr>
          <w:sz w:val="24"/>
          <w:szCs w:val="24"/>
        </w:rPr>
        <w:t>Progress is also assured, as a process outside the critical section does not block other processes from entering the critical section.</w:t>
      </w:r>
    </w:p>
    <w:p w:rsidR="00637BCD" w:rsidRPr="00637BCD" w:rsidRDefault="00637BCD" w:rsidP="00637BCD">
      <w:pPr>
        <w:pStyle w:val="NoSpacing"/>
        <w:rPr>
          <w:sz w:val="24"/>
          <w:szCs w:val="24"/>
        </w:rPr>
      </w:pPr>
      <w:r w:rsidRPr="00637BCD">
        <w:rPr>
          <w:sz w:val="24"/>
          <w:szCs w:val="24"/>
        </w:rPr>
        <w:t>Bounded Waiting is preserved as every process gets a fair chance.</w:t>
      </w:r>
    </w:p>
    <w:p w:rsidR="00637BCD" w:rsidRPr="00637BCD" w:rsidRDefault="00637BCD" w:rsidP="00637BCD">
      <w:pPr>
        <w:pStyle w:val="NoSpacing"/>
        <w:rPr>
          <w:b/>
          <w:sz w:val="24"/>
          <w:szCs w:val="24"/>
        </w:rPr>
      </w:pPr>
      <w:r w:rsidRPr="00637BCD">
        <w:rPr>
          <w:sz w:val="24"/>
          <w:szCs w:val="24"/>
        </w:rPr>
        <w:t> </w:t>
      </w:r>
      <w:r w:rsidRPr="00637BCD">
        <w:rPr>
          <w:sz w:val="24"/>
          <w:szCs w:val="24"/>
        </w:rPr>
        <w:br/>
      </w:r>
      <w:r w:rsidRPr="00637BCD">
        <w:rPr>
          <w:b/>
          <w:sz w:val="24"/>
          <w:szCs w:val="24"/>
        </w:rPr>
        <w:t>Disadvantages of Peterson’s Solution</w:t>
      </w:r>
    </w:p>
    <w:p w:rsidR="00637BCD" w:rsidRPr="00637BCD" w:rsidRDefault="00637BCD" w:rsidP="00753D4C">
      <w:pPr>
        <w:pStyle w:val="NoSpacing"/>
        <w:numPr>
          <w:ilvl w:val="0"/>
          <w:numId w:val="21"/>
        </w:numPr>
        <w:rPr>
          <w:sz w:val="24"/>
          <w:szCs w:val="24"/>
        </w:rPr>
      </w:pPr>
      <w:r w:rsidRPr="00637BCD">
        <w:rPr>
          <w:sz w:val="24"/>
          <w:szCs w:val="24"/>
        </w:rPr>
        <w:t>It involves Busy waiting</w:t>
      </w:r>
    </w:p>
    <w:p w:rsidR="00637BCD" w:rsidRPr="00637BCD" w:rsidRDefault="00637BCD" w:rsidP="00753D4C">
      <w:pPr>
        <w:pStyle w:val="NoSpacing"/>
        <w:numPr>
          <w:ilvl w:val="0"/>
          <w:numId w:val="21"/>
        </w:numPr>
        <w:rPr>
          <w:sz w:val="24"/>
          <w:szCs w:val="24"/>
        </w:rPr>
      </w:pPr>
      <w:r w:rsidRPr="00637BCD">
        <w:rPr>
          <w:sz w:val="24"/>
          <w:szCs w:val="24"/>
        </w:rPr>
        <w:t>It is limited to 2 processes.</w:t>
      </w:r>
    </w:p>
    <w:p w:rsidR="00637BCD" w:rsidRPr="00637BCD" w:rsidRDefault="00637BCD" w:rsidP="00637BCD">
      <w:pPr>
        <w:shd w:val="clear" w:color="auto" w:fill="FFFFFF"/>
        <w:spacing w:after="0" w:line="240" w:lineRule="auto"/>
        <w:ind w:left="180"/>
        <w:textAlignment w:val="baseline"/>
        <w:rPr>
          <w:rFonts w:ascii="Helvetica" w:eastAsia="Times New Roman" w:hAnsi="Helvetica" w:cs="Helvetica"/>
          <w:color w:val="000000"/>
          <w:sz w:val="20"/>
          <w:szCs w:val="20"/>
        </w:rPr>
      </w:pPr>
    </w:p>
    <w:p w:rsidR="00A4748D" w:rsidRDefault="00A4748D" w:rsidP="00A4748D">
      <w:pPr>
        <w:pStyle w:val="NoSpacing"/>
        <w:jc w:val="both"/>
        <w:rPr>
          <w:sz w:val="24"/>
          <w:szCs w:val="24"/>
        </w:rPr>
      </w:pPr>
    </w:p>
    <w:p w:rsidR="00A4748D" w:rsidRPr="00A4748D" w:rsidRDefault="00A4748D" w:rsidP="00A4748D">
      <w:pPr>
        <w:pStyle w:val="NoSpacing"/>
        <w:jc w:val="both"/>
        <w:rPr>
          <w:b/>
          <w:sz w:val="26"/>
          <w:szCs w:val="24"/>
        </w:rPr>
      </w:pPr>
      <w:r w:rsidRPr="00A4748D">
        <w:rPr>
          <w:b/>
          <w:sz w:val="26"/>
          <w:szCs w:val="24"/>
        </w:rPr>
        <w:t>Monitors</w:t>
      </w:r>
    </w:p>
    <w:p w:rsidR="00A4748D" w:rsidRPr="00A4748D" w:rsidRDefault="00A4748D" w:rsidP="00A4748D">
      <w:pPr>
        <w:pStyle w:val="NoSpacing"/>
        <w:jc w:val="both"/>
        <w:rPr>
          <w:sz w:val="24"/>
          <w:szCs w:val="24"/>
        </w:rPr>
      </w:pPr>
      <w:r w:rsidRPr="00A4748D">
        <w:rPr>
          <w:sz w:val="24"/>
          <w:szCs w:val="24"/>
        </w:rPr>
        <w:t>Monitor is one of the ways to achieve Process synchronization. Monitor is supported by programming languages to achieve mutual exclusion between processes. For example Java Synchronized methods. Java provides wait() and notify() constructs.</w:t>
      </w:r>
    </w:p>
    <w:p w:rsidR="00A4748D" w:rsidRDefault="00A4748D" w:rsidP="00A4748D">
      <w:pPr>
        <w:pStyle w:val="NoSpacing"/>
        <w:jc w:val="both"/>
        <w:rPr>
          <w:sz w:val="24"/>
          <w:szCs w:val="24"/>
        </w:rPr>
      </w:pPr>
      <w:r w:rsidRPr="00A4748D">
        <w:rPr>
          <w:sz w:val="24"/>
          <w:szCs w:val="24"/>
        </w:rPr>
        <w:t>1. It is the collection of condition variables and procedures combined together in a special kind of module or a package.</w:t>
      </w:r>
    </w:p>
    <w:p w:rsidR="00A4748D" w:rsidRDefault="00A4748D" w:rsidP="00A4748D">
      <w:pPr>
        <w:pStyle w:val="NoSpacing"/>
        <w:jc w:val="both"/>
        <w:rPr>
          <w:sz w:val="24"/>
          <w:szCs w:val="24"/>
        </w:rPr>
      </w:pPr>
      <w:r w:rsidRPr="00A4748D">
        <w:rPr>
          <w:sz w:val="24"/>
          <w:szCs w:val="24"/>
        </w:rPr>
        <w:lastRenderedPageBreak/>
        <w:t>2. The processes running outside the monitor can’t access the internal variable of monitor but can call procedures of the monitor.</w:t>
      </w:r>
    </w:p>
    <w:p w:rsidR="00A4748D" w:rsidRPr="00A4748D" w:rsidRDefault="00A4748D" w:rsidP="00A4748D">
      <w:pPr>
        <w:pStyle w:val="NoSpacing"/>
        <w:jc w:val="both"/>
        <w:rPr>
          <w:sz w:val="24"/>
          <w:szCs w:val="24"/>
        </w:rPr>
      </w:pPr>
      <w:r w:rsidRPr="00A4748D">
        <w:rPr>
          <w:sz w:val="24"/>
          <w:szCs w:val="24"/>
        </w:rPr>
        <w:t>3. Only one process at a time can execute code inside monitors.</w:t>
      </w:r>
    </w:p>
    <w:p w:rsidR="00A4748D" w:rsidRDefault="00A4748D" w:rsidP="00A4748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Syntax of Monitor</w:t>
      </w:r>
    </w:p>
    <w:p w:rsidR="00A4748D" w:rsidRDefault="00A4748D" w:rsidP="00A4748D">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noProof/>
          <w:color w:val="EC4E20"/>
          <w:sz w:val="23"/>
          <w:szCs w:val="23"/>
          <w:bdr w:val="none" w:sz="0" w:space="0" w:color="auto" w:frame="1"/>
        </w:rPr>
        <w:drawing>
          <wp:inline distT="0" distB="0" distL="0" distR="0">
            <wp:extent cx="2857500" cy="2428875"/>
            <wp:effectExtent l="19050" t="0" r="0" b="0"/>
            <wp:docPr id="10" name="Picture 1" descr="monito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itors">
                      <a:hlinkClick r:id="rId21"/>
                    </pic:cNvPr>
                    <pic:cNvPicPr>
                      <a:picLocks noChangeAspect="1" noChangeArrowheads="1"/>
                    </pic:cNvPicPr>
                  </pic:nvPicPr>
                  <pic:blipFill>
                    <a:blip r:embed="rId22"/>
                    <a:srcRect/>
                    <a:stretch>
                      <a:fillRect/>
                    </a:stretch>
                  </pic:blipFill>
                  <pic:spPr bwMode="auto">
                    <a:xfrm>
                      <a:off x="0" y="0"/>
                      <a:ext cx="2857500" cy="2428875"/>
                    </a:xfrm>
                    <a:prstGeom prst="rect">
                      <a:avLst/>
                    </a:prstGeom>
                    <a:noFill/>
                    <a:ln w="9525">
                      <a:noFill/>
                      <a:miter lim="800000"/>
                      <a:headEnd/>
                      <a:tailEnd/>
                    </a:ln>
                  </pic:spPr>
                </pic:pic>
              </a:graphicData>
            </a:graphic>
          </wp:inline>
        </w:drawing>
      </w:r>
    </w:p>
    <w:p w:rsidR="00A4748D" w:rsidRDefault="00A4748D" w:rsidP="00A4748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Condition Variables</w:t>
      </w:r>
    </w:p>
    <w:p w:rsidR="00A4748D" w:rsidRDefault="00A4748D" w:rsidP="00A4748D">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Two different operations are performed on the condition variables of the monitor.</w:t>
      </w:r>
    </w:p>
    <w:p w:rsidR="00A4748D" w:rsidRDefault="00A4748D" w:rsidP="00A4748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Wait.</w:t>
      </w:r>
    </w:p>
    <w:p w:rsidR="00A4748D" w:rsidRDefault="00A4748D" w:rsidP="00A4748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signal.</w:t>
      </w:r>
    </w:p>
    <w:p w:rsidR="00A4748D" w:rsidRDefault="00A4748D" w:rsidP="00A4748D">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let say we have 2 condition variables</w:t>
      </w:r>
    </w:p>
    <w:p w:rsidR="00A4748D" w:rsidRDefault="00A4748D" w:rsidP="00A4748D">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br/>
      </w:r>
      <w:r>
        <w:rPr>
          <w:rStyle w:val="Strong"/>
          <w:rFonts w:ascii="Helvetica" w:hAnsi="Helvetica" w:cs="Helvetica"/>
          <w:color w:val="000000"/>
          <w:sz w:val="23"/>
          <w:szCs w:val="23"/>
          <w:bdr w:val="none" w:sz="0" w:space="0" w:color="auto" w:frame="1"/>
        </w:rPr>
        <w:t>condition x, y; //Declaring variable</w:t>
      </w:r>
    </w:p>
    <w:p w:rsidR="00A4748D" w:rsidRDefault="00A4748D" w:rsidP="00A4748D">
      <w:pPr>
        <w:pStyle w:val="NormalWeb"/>
        <w:shd w:val="clear" w:color="auto" w:fill="FFFFFF"/>
        <w:spacing w:before="0" w:beforeAutospacing="0" w:after="150" w:afterAutospacing="0"/>
        <w:jc w:val="both"/>
        <w:textAlignment w:val="baseline"/>
        <w:rPr>
          <w:rStyle w:val="Strong"/>
          <w:rFonts w:ascii="Helvetica" w:hAnsi="Helvetica" w:cs="Helvetica"/>
          <w:color w:val="000000"/>
          <w:sz w:val="23"/>
          <w:szCs w:val="23"/>
          <w:bdr w:val="none" w:sz="0" w:space="0" w:color="auto" w:frame="1"/>
        </w:rPr>
      </w:pPr>
      <w:r>
        <w:rPr>
          <w:rStyle w:val="Strong"/>
          <w:rFonts w:ascii="Helvetica" w:hAnsi="Helvetica" w:cs="Helvetica"/>
          <w:color w:val="000000"/>
          <w:sz w:val="23"/>
          <w:szCs w:val="23"/>
          <w:bdr w:val="none" w:sz="0" w:space="0" w:color="auto" w:frame="1"/>
        </w:rPr>
        <w:t>Wait operation</w:t>
      </w:r>
    </w:p>
    <w:p w:rsidR="00A4748D" w:rsidRDefault="00A4748D" w:rsidP="00A4748D">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x.wait() : Process performing wait operation on any condition variable are suspended. The suspended processes are placed in block queue of that condition variable.</w:t>
      </w:r>
    </w:p>
    <w:p w:rsidR="00A4748D" w:rsidRDefault="00A4748D" w:rsidP="00A4748D">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Note:</w:t>
      </w:r>
      <w:r>
        <w:rPr>
          <w:rFonts w:ascii="Helvetica" w:hAnsi="Helvetica" w:cs="Helvetica"/>
          <w:color w:val="000000"/>
        </w:rPr>
        <w:t> Each condition variable has its unique block queue.</w:t>
      </w:r>
    </w:p>
    <w:p w:rsidR="00530199" w:rsidRDefault="00530199" w:rsidP="00A4748D">
      <w:pPr>
        <w:pStyle w:val="NormalWeb"/>
        <w:shd w:val="clear" w:color="auto" w:fill="FFFFFF"/>
        <w:spacing w:before="0" w:beforeAutospacing="0" w:after="0" w:afterAutospacing="0"/>
        <w:jc w:val="both"/>
        <w:textAlignment w:val="baseline"/>
        <w:rPr>
          <w:rFonts w:ascii="Helvetica" w:hAnsi="Helvetica" w:cs="Helvetica"/>
          <w:color w:val="000000"/>
        </w:rPr>
      </w:pPr>
    </w:p>
    <w:p w:rsidR="00530199" w:rsidRDefault="00530199" w:rsidP="00A4748D">
      <w:pPr>
        <w:pStyle w:val="NormalWeb"/>
        <w:shd w:val="clear" w:color="auto" w:fill="FFFFFF"/>
        <w:spacing w:before="0" w:beforeAutospacing="0" w:after="0" w:afterAutospacing="0"/>
        <w:jc w:val="both"/>
        <w:textAlignment w:val="baseline"/>
        <w:rPr>
          <w:rFonts w:ascii="Helvetica" w:hAnsi="Helvetica" w:cs="Helvetica"/>
          <w:color w:val="000000"/>
        </w:rPr>
      </w:pPr>
    </w:p>
    <w:p w:rsidR="00530199" w:rsidRDefault="00530199" w:rsidP="00A4748D">
      <w:pPr>
        <w:pStyle w:val="NormalWeb"/>
        <w:shd w:val="clear" w:color="auto" w:fill="FFFFFF"/>
        <w:spacing w:before="0" w:beforeAutospacing="0" w:after="0" w:afterAutospacing="0"/>
        <w:jc w:val="both"/>
        <w:textAlignment w:val="baseline"/>
        <w:rPr>
          <w:rFonts w:ascii="Helvetica" w:hAnsi="Helvetica" w:cs="Helvetica"/>
          <w:color w:val="000000"/>
        </w:rPr>
      </w:pPr>
    </w:p>
    <w:p w:rsidR="00530199" w:rsidRDefault="00530199" w:rsidP="00A4748D">
      <w:pPr>
        <w:pStyle w:val="NormalWeb"/>
        <w:shd w:val="clear" w:color="auto" w:fill="FFFFFF"/>
        <w:spacing w:before="0" w:beforeAutospacing="0" w:after="0" w:afterAutospacing="0"/>
        <w:jc w:val="both"/>
        <w:textAlignment w:val="baseline"/>
        <w:rPr>
          <w:rFonts w:ascii="Helvetica" w:hAnsi="Helvetica" w:cs="Helvetica"/>
          <w:color w:val="000000"/>
        </w:rPr>
      </w:pPr>
    </w:p>
    <w:p w:rsidR="00530199" w:rsidRDefault="00530199" w:rsidP="00A4748D">
      <w:pPr>
        <w:pStyle w:val="NormalWeb"/>
        <w:shd w:val="clear" w:color="auto" w:fill="FFFFFF"/>
        <w:spacing w:before="0" w:beforeAutospacing="0" w:after="0" w:afterAutospacing="0"/>
        <w:jc w:val="both"/>
        <w:textAlignment w:val="baseline"/>
        <w:rPr>
          <w:rFonts w:ascii="Helvetica" w:hAnsi="Helvetica" w:cs="Helvetica"/>
          <w:color w:val="000000"/>
        </w:rPr>
      </w:pPr>
    </w:p>
    <w:p w:rsidR="00530199" w:rsidRDefault="00530199" w:rsidP="00A4748D">
      <w:pPr>
        <w:pStyle w:val="NormalWeb"/>
        <w:shd w:val="clear" w:color="auto" w:fill="FFFFFF"/>
        <w:spacing w:before="0" w:beforeAutospacing="0" w:after="0" w:afterAutospacing="0"/>
        <w:jc w:val="both"/>
        <w:textAlignment w:val="baseline"/>
        <w:rPr>
          <w:rFonts w:ascii="Helvetica" w:hAnsi="Helvetica" w:cs="Helvetica"/>
          <w:color w:val="000000"/>
        </w:rPr>
      </w:pPr>
    </w:p>
    <w:p w:rsidR="00530199" w:rsidRDefault="00530199" w:rsidP="00A4748D">
      <w:pPr>
        <w:pStyle w:val="NormalWeb"/>
        <w:shd w:val="clear" w:color="auto" w:fill="FFFFFF"/>
        <w:spacing w:before="0" w:beforeAutospacing="0" w:after="0" w:afterAutospacing="0"/>
        <w:jc w:val="both"/>
        <w:textAlignment w:val="baseline"/>
        <w:rPr>
          <w:rFonts w:ascii="Helvetica" w:hAnsi="Helvetica" w:cs="Helvetica"/>
          <w:color w:val="000000"/>
        </w:rPr>
      </w:pPr>
    </w:p>
    <w:p w:rsidR="00530199" w:rsidRDefault="00530199" w:rsidP="00A4748D">
      <w:pPr>
        <w:pStyle w:val="NormalWeb"/>
        <w:shd w:val="clear" w:color="auto" w:fill="FFFFFF"/>
        <w:spacing w:before="0" w:beforeAutospacing="0" w:after="0" w:afterAutospacing="0"/>
        <w:jc w:val="both"/>
        <w:textAlignment w:val="baseline"/>
        <w:rPr>
          <w:rFonts w:ascii="Helvetica" w:hAnsi="Helvetica" w:cs="Helvetica"/>
          <w:color w:val="000000"/>
        </w:rPr>
      </w:pPr>
    </w:p>
    <w:p w:rsidR="00EE1F03" w:rsidRDefault="00EE1F03" w:rsidP="006710C9">
      <w:pPr>
        <w:pStyle w:val="NoSpacing"/>
        <w:rPr>
          <w:b/>
          <w:sz w:val="26"/>
        </w:rPr>
      </w:pPr>
    </w:p>
    <w:p w:rsidR="00EE1F03" w:rsidRDefault="00EE1F03" w:rsidP="006710C9">
      <w:pPr>
        <w:pStyle w:val="NoSpacing"/>
        <w:rPr>
          <w:b/>
          <w:sz w:val="26"/>
        </w:rPr>
      </w:pPr>
    </w:p>
    <w:p w:rsidR="00EE1F03" w:rsidRDefault="00EE1F03" w:rsidP="006710C9">
      <w:pPr>
        <w:pStyle w:val="NoSpacing"/>
        <w:rPr>
          <w:b/>
          <w:sz w:val="26"/>
        </w:rPr>
      </w:pPr>
    </w:p>
    <w:p w:rsidR="00EE1F03" w:rsidRDefault="00EE1F03" w:rsidP="006710C9">
      <w:pPr>
        <w:pStyle w:val="NoSpacing"/>
        <w:rPr>
          <w:b/>
          <w:sz w:val="26"/>
        </w:rPr>
      </w:pPr>
    </w:p>
    <w:p w:rsidR="00EE1F03" w:rsidRDefault="00EE1F03" w:rsidP="006710C9">
      <w:pPr>
        <w:pStyle w:val="NoSpacing"/>
        <w:rPr>
          <w:b/>
          <w:sz w:val="26"/>
        </w:rPr>
      </w:pPr>
    </w:p>
    <w:p w:rsidR="00EE1F03" w:rsidRDefault="00EE1F03" w:rsidP="006710C9">
      <w:pPr>
        <w:pStyle w:val="NoSpacing"/>
        <w:rPr>
          <w:b/>
          <w:sz w:val="26"/>
        </w:rPr>
      </w:pPr>
    </w:p>
    <w:p w:rsidR="00530199" w:rsidRPr="006710C9" w:rsidRDefault="00530199" w:rsidP="006710C9">
      <w:pPr>
        <w:pStyle w:val="NoSpacing"/>
        <w:rPr>
          <w:b/>
          <w:sz w:val="26"/>
        </w:rPr>
      </w:pPr>
      <w:r w:rsidRPr="006710C9">
        <w:rPr>
          <w:b/>
          <w:sz w:val="26"/>
        </w:rPr>
        <w:t>CPU Scheduling</w:t>
      </w:r>
    </w:p>
    <w:p w:rsidR="00530199" w:rsidRPr="00E41666" w:rsidRDefault="00530199" w:rsidP="00E41666">
      <w:pPr>
        <w:pStyle w:val="NoSpacing"/>
        <w:jc w:val="both"/>
        <w:rPr>
          <w:sz w:val="24"/>
          <w:szCs w:val="24"/>
        </w:rPr>
      </w:pPr>
      <w:r w:rsidRPr="00E41666">
        <w:rPr>
          <w:sz w:val="24"/>
          <w:szCs w:val="24"/>
        </w:rPr>
        <w:t>CPU scheduling is a process which allows one process to use the CPU while the execution of another process is on hold(in waiting state) due to unavailability of any resource like I/O etc, thereby making full use of CPU. The aim of CPU scheduling is to make the system efficient, fast and fair.</w:t>
      </w:r>
    </w:p>
    <w:p w:rsidR="00530199" w:rsidRPr="00E41666" w:rsidRDefault="00530199" w:rsidP="00E41666">
      <w:pPr>
        <w:pStyle w:val="NoSpacing"/>
        <w:jc w:val="both"/>
        <w:rPr>
          <w:sz w:val="24"/>
          <w:szCs w:val="24"/>
        </w:rPr>
      </w:pPr>
      <w:r w:rsidRPr="00E41666">
        <w:rPr>
          <w:sz w:val="24"/>
          <w:szCs w:val="24"/>
        </w:rPr>
        <w:t>Whenever the CPU becomes idle, the operating system must select one of the processes in the ready queue to be executed. The selection process is carried out by the short-term scheduler (or CPU scheduler). The scheduler selects from among the processes in memory that are ready to execute, and allocates the CPU to one of them.</w:t>
      </w:r>
    </w:p>
    <w:p w:rsidR="00530199" w:rsidRDefault="00EF3100" w:rsidP="00E41666">
      <w:pPr>
        <w:pStyle w:val="NoSpacing"/>
        <w:jc w:val="both"/>
        <w:rPr>
          <w:rFonts w:ascii="Times New Roman" w:hAnsi="Times New Roman" w:cs="Times New Roman"/>
          <w:sz w:val="24"/>
          <w:szCs w:val="24"/>
        </w:rPr>
      </w:pPr>
      <w:r w:rsidRPr="00EF3100">
        <w:rPr>
          <w:sz w:val="24"/>
          <w:szCs w:val="24"/>
        </w:rPr>
        <w:pict>
          <v:rect id="_x0000_i1025" style="width:0;height:1.5pt" o:hralign="center" o:hrstd="t" o:hrnoshade="t" o:hr="t" fillcolor="black" stroked="f"/>
        </w:pict>
      </w:r>
    </w:p>
    <w:p w:rsidR="00530199" w:rsidRPr="00E41666" w:rsidRDefault="00530199" w:rsidP="00E41666">
      <w:pPr>
        <w:pStyle w:val="NoSpacing"/>
        <w:jc w:val="both"/>
        <w:rPr>
          <w:b/>
          <w:sz w:val="24"/>
          <w:szCs w:val="24"/>
        </w:rPr>
      </w:pPr>
      <w:r w:rsidRPr="00E41666">
        <w:rPr>
          <w:b/>
          <w:sz w:val="24"/>
          <w:szCs w:val="24"/>
        </w:rPr>
        <w:t>Dispatcher</w:t>
      </w:r>
    </w:p>
    <w:p w:rsidR="00E41666" w:rsidRDefault="00530199" w:rsidP="00E41666">
      <w:pPr>
        <w:pStyle w:val="NoSpacing"/>
        <w:jc w:val="both"/>
        <w:rPr>
          <w:color w:val="000000"/>
          <w:sz w:val="24"/>
          <w:szCs w:val="24"/>
        </w:rPr>
      </w:pPr>
      <w:r w:rsidRPr="00E41666">
        <w:rPr>
          <w:color w:val="000000"/>
          <w:sz w:val="24"/>
          <w:szCs w:val="24"/>
        </w:rPr>
        <w:t>Another component involved in the CPU scheduling function is the </w:t>
      </w:r>
      <w:r w:rsidRPr="00E41666">
        <w:rPr>
          <w:b/>
          <w:bCs/>
          <w:color w:val="000000"/>
          <w:sz w:val="24"/>
          <w:szCs w:val="24"/>
        </w:rPr>
        <w:t>dispatcher</w:t>
      </w:r>
      <w:r w:rsidRPr="00E41666">
        <w:rPr>
          <w:color w:val="000000"/>
          <w:sz w:val="24"/>
          <w:szCs w:val="24"/>
        </w:rPr>
        <w:t>. The dispatcher is the module that gives control of the CPU to the process selected by the </w:t>
      </w:r>
      <w:r w:rsidRPr="00E41666">
        <w:rPr>
          <w:b/>
          <w:bCs/>
          <w:color w:val="000000"/>
          <w:sz w:val="24"/>
          <w:szCs w:val="24"/>
        </w:rPr>
        <w:t>short-term scheduler</w:t>
      </w:r>
      <w:r w:rsidRPr="00E41666">
        <w:rPr>
          <w:color w:val="000000"/>
          <w:sz w:val="24"/>
          <w:szCs w:val="24"/>
        </w:rPr>
        <w:t xml:space="preserve">. </w:t>
      </w:r>
    </w:p>
    <w:p w:rsidR="00E41666" w:rsidRDefault="00E41666" w:rsidP="00E41666">
      <w:pPr>
        <w:pStyle w:val="NoSpacing"/>
        <w:jc w:val="both"/>
        <w:rPr>
          <w:color w:val="000000"/>
          <w:sz w:val="24"/>
          <w:szCs w:val="24"/>
        </w:rPr>
      </w:pPr>
    </w:p>
    <w:p w:rsidR="00530199" w:rsidRPr="00E41666" w:rsidRDefault="00530199" w:rsidP="00E41666">
      <w:pPr>
        <w:pStyle w:val="NoSpacing"/>
        <w:jc w:val="both"/>
        <w:rPr>
          <w:color w:val="000000"/>
          <w:sz w:val="24"/>
          <w:szCs w:val="24"/>
        </w:rPr>
      </w:pPr>
      <w:r w:rsidRPr="00E41666">
        <w:rPr>
          <w:color w:val="000000"/>
          <w:sz w:val="24"/>
          <w:szCs w:val="24"/>
        </w:rPr>
        <w:t>This function involves:</w:t>
      </w:r>
    </w:p>
    <w:p w:rsidR="00530199" w:rsidRPr="00E41666" w:rsidRDefault="00530199" w:rsidP="00753D4C">
      <w:pPr>
        <w:pStyle w:val="NoSpacing"/>
        <w:numPr>
          <w:ilvl w:val="0"/>
          <w:numId w:val="24"/>
        </w:numPr>
        <w:jc w:val="both"/>
        <w:rPr>
          <w:color w:val="000000"/>
          <w:sz w:val="24"/>
          <w:szCs w:val="24"/>
        </w:rPr>
      </w:pPr>
      <w:r w:rsidRPr="00E41666">
        <w:rPr>
          <w:color w:val="000000"/>
          <w:sz w:val="24"/>
          <w:szCs w:val="24"/>
        </w:rPr>
        <w:t>Switching context</w:t>
      </w:r>
    </w:p>
    <w:p w:rsidR="00530199" w:rsidRPr="00E41666" w:rsidRDefault="00530199" w:rsidP="00753D4C">
      <w:pPr>
        <w:pStyle w:val="NoSpacing"/>
        <w:numPr>
          <w:ilvl w:val="0"/>
          <w:numId w:val="24"/>
        </w:numPr>
        <w:jc w:val="both"/>
        <w:rPr>
          <w:color w:val="000000"/>
          <w:sz w:val="24"/>
          <w:szCs w:val="24"/>
        </w:rPr>
      </w:pPr>
      <w:r w:rsidRPr="00E41666">
        <w:rPr>
          <w:color w:val="000000"/>
          <w:sz w:val="24"/>
          <w:szCs w:val="24"/>
        </w:rPr>
        <w:t>Switching to user mode</w:t>
      </w:r>
    </w:p>
    <w:p w:rsidR="00530199" w:rsidRPr="00E41666" w:rsidRDefault="00530199" w:rsidP="00753D4C">
      <w:pPr>
        <w:pStyle w:val="NoSpacing"/>
        <w:numPr>
          <w:ilvl w:val="0"/>
          <w:numId w:val="24"/>
        </w:numPr>
        <w:jc w:val="both"/>
        <w:rPr>
          <w:color w:val="000000"/>
          <w:sz w:val="24"/>
          <w:szCs w:val="24"/>
        </w:rPr>
      </w:pPr>
      <w:r w:rsidRPr="00E41666">
        <w:rPr>
          <w:color w:val="000000"/>
          <w:sz w:val="24"/>
          <w:szCs w:val="24"/>
        </w:rPr>
        <w:t>Jumping to the proper location in the user program to restart that program</w:t>
      </w:r>
    </w:p>
    <w:p w:rsidR="00530199" w:rsidRPr="00E41666" w:rsidRDefault="00530199" w:rsidP="00E41666">
      <w:pPr>
        <w:pStyle w:val="NoSpacing"/>
        <w:jc w:val="both"/>
        <w:rPr>
          <w:color w:val="000000"/>
          <w:sz w:val="24"/>
          <w:szCs w:val="24"/>
        </w:rPr>
      </w:pPr>
      <w:r w:rsidRPr="00E41666">
        <w:rPr>
          <w:color w:val="000000"/>
          <w:sz w:val="24"/>
          <w:szCs w:val="24"/>
        </w:rPr>
        <w:t>The dispatcher should be as fast as possible, given that it is invoked during every process switch. The time it takes for the dispatcher to stop one process and start another running is known as the </w:t>
      </w:r>
      <w:r w:rsidRPr="00E41666">
        <w:rPr>
          <w:b/>
          <w:bCs/>
          <w:color w:val="000000"/>
          <w:sz w:val="24"/>
          <w:szCs w:val="24"/>
        </w:rPr>
        <w:t>dispatch latency</w:t>
      </w:r>
      <w:r w:rsidRPr="00E41666">
        <w:rPr>
          <w:color w:val="000000"/>
          <w:sz w:val="24"/>
          <w:szCs w:val="24"/>
        </w:rPr>
        <w:t>. Dispatch Latency can be explained using the below figure:</w:t>
      </w:r>
    </w:p>
    <w:p w:rsidR="00530199" w:rsidRDefault="00530199" w:rsidP="00E41666">
      <w:pPr>
        <w:pStyle w:val="center"/>
        <w:shd w:val="clear" w:color="auto" w:fill="FFFFFF"/>
        <w:spacing w:before="0" w:beforeAutospacing="0" w:after="150" w:afterAutospacing="0"/>
        <w:jc w:val="center"/>
        <w:rPr>
          <w:rFonts w:ascii="Arial" w:hAnsi="Arial" w:cs="Arial"/>
          <w:color w:val="000000"/>
          <w:sz w:val="23"/>
          <w:szCs w:val="23"/>
        </w:rPr>
      </w:pPr>
      <w:r>
        <w:rPr>
          <w:rFonts w:ascii="Arial" w:hAnsi="Arial" w:cs="Arial"/>
          <w:noProof/>
          <w:color w:val="000000"/>
          <w:sz w:val="23"/>
          <w:szCs w:val="23"/>
        </w:rPr>
        <w:drawing>
          <wp:inline distT="0" distB="0" distL="0" distR="0">
            <wp:extent cx="4772025" cy="2721594"/>
            <wp:effectExtent l="0" t="0" r="0" b="0"/>
            <wp:docPr id="12" name="Picture 4" descr="Disp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patcher"/>
                    <pic:cNvPicPr>
                      <a:picLocks noChangeAspect="1" noChangeArrowheads="1"/>
                    </pic:cNvPicPr>
                  </pic:nvPicPr>
                  <pic:blipFill>
                    <a:blip r:embed="rId23"/>
                    <a:srcRect/>
                    <a:stretch>
                      <a:fillRect/>
                    </a:stretch>
                  </pic:blipFill>
                  <pic:spPr bwMode="auto">
                    <a:xfrm>
                      <a:off x="0" y="0"/>
                      <a:ext cx="4772025" cy="2721594"/>
                    </a:xfrm>
                    <a:prstGeom prst="rect">
                      <a:avLst/>
                    </a:prstGeom>
                    <a:noFill/>
                    <a:ln w="9525">
                      <a:noFill/>
                      <a:miter lim="800000"/>
                      <a:headEnd/>
                      <a:tailEnd/>
                    </a:ln>
                  </pic:spPr>
                </pic:pic>
              </a:graphicData>
            </a:graphic>
          </wp:inline>
        </w:drawing>
      </w:r>
    </w:p>
    <w:p w:rsidR="00530199" w:rsidRPr="00E41666" w:rsidRDefault="00530199" w:rsidP="00E41666">
      <w:pPr>
        <w:pStyle w:val="NoSpacing"/>
        <w:jc w:val="both"/>
        <w:rPr>
          <w:b/>
          <w:sz w:val="24"/>
          <w:szCs w:val="24"/>
        </w:rPr>
      </w:pPr>
      <w:r w:rsidRPr="00E41666">
        <w:rPr>
          <w:b/>
          <w:sz w:val="24"/>
          <w:szCs w:val="24"/>
        </w:rPr>
        <w:t>Types of CPU Scheduling</w:t>
      </w:r>
    </w:p>
    <w:p w:rsidR="00530199" w:rsidRPr="00E41666" w:rsidRDefault="00530199" w:rsidP="00E41666">
      <w:pPr>
        <w:pStyle w:val="NoSpacing"/>
        <w:jc w:val="both"/>
        <w:rPr>
          <w:color w:val="000000"/>
          <w:sz w:val="24"/>
          <w:szCs w:val="24"/>
        </w:rPr>
      </w:pPr>
      <w:r w:rsidRPr="00E41666">
        <w:rPr>
          <w:color w:val="000000"/>
          <w:sz w:val="24"/>
          <w:szCs w:val="24"/>
        </w:rPr>
        <w:t>CPU scheduling decisions may take place under the following four circumstances:</w:t>
      </w:r>
    </w:p>
    <w:p w:rsidR="00530199" w:rsidRPr="00E41666" w:rsidRDefault="00530199" w:rsidP="00753D4C">
      <w:pPr>
        <w:pStyle w:val="NoSpacing"/>
        <w:numPr>
          <w:ilvl w:val="0"/>
          <w:numId w:val="25"/>
        </w:numPr>
        <w:jc w:val="both"/>
        <w:rPr>
          <w:color w:val="000000"/>
          <w:sz w:val="24"/>
          <w:szCs w:val="24"/>
        </w:rPr>
      </w:pPr>
      <w:r w:rsidRPr="00E41666">
        <w:rPr>
          <w:color w:val="000000"/>
          <w:sz w:val="24"/>
          <w:szCs w:val="24"/>
        </w:rPr>
        <w:t>When a process switches from the </w:t>
      </w:r>
      <w:r w:rsidRPr="00E41666">
        <w:rPr>
          <w:b/>
          <w:bCs/>
          <w:color w:val="000000"/>
          <w:sz w:val="24"/>
          <w:szCs w:val="24"/>
        </w:rPr>
        <w:t>running</w:t>
      </w:r>
      <w:r w:rsidRPr="00E41666">
        <w:rPr>
          <w:color w:val="000000"/>
          <w:sz w:val="24"/>
          <w:szCs w:val="24"/>
        </w:rPr>
        <w:t> state to the </w:t>
      </w:r>
      <w:r w:rsidRPr="00E41666">
        <w:rPr>
          <w:b/>
          <w:bCs/>
          <w:color w:val="000000"/>
          <w:sz w:val="24"/>
          <w:szCs w:val="24"/>
        </w:rPr>
        <w:t>waiting</w:t>
      </w:r>
      <w:r w:rsidRPr="00E41666">
        <w:rPr>
          <w:color w:val="000000"/>
          <w:sz w:val="24"/>
          <w:szCs w:val="24"/>
        </w:rPr>
        <w:t> state</w:t>
      </w:r>
      <w:r w:rsidR="00E41666">
        <w:rPr>
          <w:color w:val="000000"/>
          <w:sz w:val="24"/>
          <w:szCs w:val="24"/>
        </w:rPr>
        <w:t xml:space="preserve"> </w:t>
      </w:r>
      <w:r w:rsidRPr="00E41666">
        <w:rPr>
          <w:color w:val="000000"/>
          <w:sz w:val="24"/>
          <w:szCs w:val="24"/>
        </w:rPr>
        <w:t>(for I/O request or invocation of wait for the termination of one of the child processes).</w:t>
      </w:r>
    </w:p>
    <w:p w:rsidR="00530199" w:rsidRPr="00E41666" w:rsidRDefault="00530199" w:rsidP="00753D4C">
      <w:pPr>
        <w:pStyle w:val="NoSpacing"/>
        <w:numPr>
          <w:ilvl w:val="0"/>
          <w:numId w:val="25"/>
        </w:numPr>
        <w:jc w:val="both"/>
        <w:rPr>
          <w:color w:val="000000"/>
          <w:sz w:val="24"/>
          <w:szCs w:val="24"/>
        </w:rPr>
      </w:pPr>
      <w:r w:rsidRPr="00E41666">
        <w:rPr>
          <w:color w:val="000000"/>
          <w:sz w:val="24"/>
          <w:szCs w:val="24"/>
        </w:rPr>
        <w:t>When a process switches from the </w:t>
      </w:r>
      <w:r w:rsidRPr="00E41666">
        <w:rPr>
          <w:b/>
          <w:bCs/>
          <w:color w:val="000000"/>
          <w:sz w:val="24"/>
          <w:szCs w:val="24"/>
        </w:rPr>
        <w:t>running</w:t>
      </w:r>
      <w:r w:rsidRPr="00E41666">
        <w:rPr>
          <w:color w:val="000000"/>
          <w:sz w:val="24"/>
          <w:szCs w:val="24"/>
        </w:rPr>
        <w:t> state to the </w:t>
      </w:r>
      <w:r w:rsidRPr="00E41666">
        <w:rPr>
          <w:b/>
          <w:bCs/>
          <w:color w:val="000000"/>
          <w:sz w:val="24"/>
          <w:szCs w:val="24"/>
        </w:rPr>
        <w:t>ready</w:t>
      </w:r>
      <w:r w:rsidRPr="00E41666">
        <w:rPr>
          <w:color w:val="000000"/>
          <w:sz w:val="24"/>
          <w:szCs w:val="24"/>
        </w:rPr>
        <w:t> state (for example, when an interrupt occurs).</w:t>
      </w:r>
    </w:p>
    <w:p w:rsidR="00530199" w:rsidRPr="00E41666" w:rsidRDefault="00530199" w:rsidP="00753D4C">
      <w:pPr>
        <w:pStyle w:val="NoSpacing"/>
        <w:numPr>
          <w:ilvl w:val="0"/>
          <w:numId w:val="25"/>
        </w:numPr>
        <w:jc w:val="both"/>
        <w:rPr>
          <w:color w:val="000000"/>
          <w:sz w:val="24"/>
          <w:szCs w:val="24"/>
        </w:rPr>
      </w:pPr>
      <w:r w:rsidRPr="00E41666">
        <w:rPr>
          <w:color w:val="000000"/>
          <w:sz w:val="24"/>
          <w:szCs w:val="24"/>
        </w:rPr>
        <w:lastRenderedPageBreak/>
        <w:t>When a process switches from the </w:t>
      </w:r>
      <w:r w:rsidRPr="00E41666">
        <w:rPr>
          <w:b/>
          <w:bCs/>
          <w:color w:val="000000"/>
          <w:sz w:val="24"/>
          <w:szCs w:val="24"/>
        </w:rPr>
        <w:t>waiting</w:t>
      </w:r>
      <w:r w:rsidRPr="00E41666">
        <w:rPr>
          <w:color w:val="000000"/>
          <w:sz w:val="24"/>
          <w:szCs w:val="24"/>
        </w:rPr>
        <w:t> state to the </w:t>
      </w:r>
      <w:r w:rsidRPr="00E41666">
        <w:rPr>
          <w:b/>
          <w:bCs/>
          <w:color w:val="000000"/>
          <w:sz w:val="24"/>
          <w:szCs w:val="24"/>
        </w:rPr>
        <w:t>ready</w:t>
      </w:r>
      <w:r w:rsidRPr="00E41666">
        <w:rPr>
          <w:color w:val="000000"/>
          <w:sz w:val="24"/>
          <w:szCs w:val="24"/>
        </w:rPr>
        <w:t> state(for example, completion of I/O).</w:t>
      </w:r>
    </w:p>
    <w:p w:rsidR="00530199" w:rsidRPr="00E41666" w:rsidRDefault="00530199" w:rsidP="00753D4C">
      <w:pPr>
        <w:pStyle w:val="NoSpacing"/>
        <w:numPr>
          <w:ilvl w:val="0"/>
          <w:numId w:val="25"/>
        </w:numPr>
        <w:jc w:val="both"/>
        <w:rPr>
          <w:color w:val="000000"/>
          <w:sz w:val="24"/>
          <w:szCs w:val="24"/>
        </w:rPr>
      </w:pPr>
      <w:r w:rsidRPr="00E41666">
        <w:rPr>
          <w:color w:val="000000"/>
          <w:sz w:val="24"/>
          <w:szCs w:val="24"/>
        </w:rPr>
        <w:t>When a process </w:t>
      </w:r>
      <w:r w:rsidRPr="00E41666">
        <w:rPr>
          <w:b/>
          <w:bCs/>
          <w:color w:val="000000"/>
          <w:sz w:val="24"/>
          <w:szCs w:val="24"/>
        </w:rPr>
        <w:t>terminates</w:t>
      </w:r>
      <w:r w:rsidRPr="00E41666">
        <w:rPr>
          <w:color w:val="000000"/>
          <w:sz w:val="24"/>
          <w:szCs w:val="24"/>
        </w:rPr>
        <w:t>.</w:t>
      </w:r>
    </w:p>
    <w:p w:rsidR="00530199" w:rsidRPr="00E41666" w:rsidRDefault="00530199" w:rsidP="00E41666">
      <w:pPr>
        <w:pStyle w:val="NoSpacing"/>
        <w:jc w:val="both"/>
        <w:rPr>
          <w:sz w:val="24"/>
          <w:szCs w:val="24"/>
        </w:rPr>
      </w:pPr>
      <w:r w:rsidRPr="00E41666">
        <w:rPr>
          <w:sz w:val="24"/>
          <w:szCs w:val="24"/>
        </w:rPr>
        <w:t>In circumstances 1 and 4, there is no choice in terms of scheduling. A new process</w:t>
      </w:r>
      <w:r w:rsidR="00E41666">
        <w:rPr>
          <w:sz w:val="24"/>
          <w:szCs w:val="24"/>
        </w:rPr>
        <w:t xml:space="preserve"> </w:t>
      </w:r>
      <w:r w:rsidRPr="00E41666">
        <w:rPr>
          <w:sz w:val="24"/>
          <w:szCs w:val="24"/>
        </w:rPr>
        <w:t>(if one exists in the ready queue) must be selected for execution. There is a choice, however in circumstances 2 and 3.</w:t>
      </w:r>
    </w:p>
    <w:p w:rsidR="00530199" w:rsidRPr="00E41666" w:rsidRDefault="00530199" w:rsidP="00E41666">
      <w:pPr>
        <w:pStyle w:val="NoSpacing"/>
        <w:jc w:val="both"/>
        <w:rPr>
          <w:sz w:val="24"/>
          <w:szCs w:val="24"/>
        </w:rPr>
      </w:pPr>
      <w:r w:rsidRPr="00E41666">
        <w:rPr>
          <w:sz w:val="24"/>
          <w:szCs w:val="24"/>
        </w:rPr>
        <w:t>When Scheduling takes place only under circumstances 1 and 4, we say the scheduling scheme is </w:t>
      </w:r>
      <w:r w:rsidRPr="00E41666">
        <w:rPr>
          <w:b/>
          <w:bCs/>
          <w:sz w:val="24"/>
          <w:szCs w:val="24"/>
        </w:rPr>
        <w:t>non-preemptive</w:t>
      </w:r>
      <w:r w:rsidRPr="00E41666">
        <w:rPr>
          <w:sz w:val="24"/>
          <w:szCs w:val="24"/>
        </w:rPr>
        <w:t>; otherwise the scheduling scheme is </w:t>
      </w:r>
      <w:r w:rsidRPr="00E41666">
        <w:rPr>
          <w:b/>
          <w:bCs/>
          <w:sz w:val="24"/>
          <w:szCs w:val="24"/>
        </w:rPr>
        <w:t>preemptive</w:t>
      </w:r>
      <w:r w:rsidRPr="00E41666">
        <w:rPr>
          <w:sz w:val="24"/>
          <w:szCs w:val="24"/>
        </w:rPr>
        <w:t>.</w:t>
      </w:r>
    </w:p>
    <w:p w:rsidR="00E41666" w:rsidRDefault="00E41666" w:rsidP="00E41666">
      <w:pPr>
        <w:pStyle w:val="NoSpacing"/>
        <w:jc w:val="both"/>
        <w:rPr>
          <w:b/>
          <w:sz w:val="24"/>
          <w:szCs w:val="24"/>
        </w:rPr>
      </w:pPr>
    </w:p>
    <w:p w:rsidR="00530199" w:rsidRPr="00E41666" w:rsidRDefault="00530199" w:rsidP="00E41666">
      <w:pPr>
        <w:pStyle w:val="NoSpacing"/>
        <w:jc w:val="both"/>
        <w:rPr>
          <w:b/>
          <w:sz w:val="24"/>
          <w:szCs w:val="24"/>
        </w:rPr>
      </w:pPr>
      <w:r w:rsidRPr="00E41666">
        <w:rPr>
          <w:b/>
          <w:sz w:val="24"/>
          <w:szCs w:val="24"/>
        </w:rPr>
        <w:t>Non-Preemptive Scheduling</w:t>
      </w:r>
    </w:p>
    <w:p w:rsidR="00530199" w:rsidRPr="00E41666" w:rsidRDefault="00530199" w:rsidP="00E41666">
      <w:pPr>
        <w:pStyle w:val="NoSpacing"/>
        <w:jc w:val="both"/>
        <w:rPr>
          <w:color w:val="000000"/>
          <w:sz w:val="24"/>
          <w:szCs w:val="24"/>
        </w:rPr>
      </w:pPr>
      <w:r w:rsidRPr="00E41666">
        <w:rPr>
          <w:color w:val="000000"/>
          <w:sz w:val="24"/>
          <w:szCs w:val="24"/>
        </w:rPr>
        <w:t>Under non-preemptive scheduling, once the CPU has been allocated to a process, the process keeps the CPU until it releases the CPU either by terminating or by switching to the waiting state.</w:t>
      </w:r>
    </w:p>
    <w:p w:rsidR="00530199" w:rsidRPr="00E41666" w:rsidRDefault="00530199" w:rsidP="00E41666">
      <w:pPr>
        <w:pStyle w:val="NoSpacing"/>
        <w:jc w:val="both"/>
        <w:rPr>
          <w:color w:val="000000"/>
          <w:sz w:val="24"/>
          <w:szCs w:val="24"/>
        </w:rPr>
      </w:pPr>
      <w:r w:rsidRPr="00E41666">
        <w:rPr>
          <w:color w:val="000000"/>
          <w:sz w:val="24"/>
          <w:szCs w:val="24"/>
        </w:rPr>
        <w:t>This scheduling method is used by the Microsoft Windows 3.1 and by the Apple Macintosh operating systems.</w:t>
      </w:r>
    </w:p>
    <w:p w:rsidR="00530199" w:rsidRPr="00E41666" w:rsidRDefault="00530199" w:rsidP="00E41666">
      <w:pPr>
        <w:pStyle w:val="NoSpacing"/>
        <w:jc w:val="both"/>
        <w:rPr>
          <w:color w:val="000000"/>
          <w:sz w:val="24"/>
          <w:szCs w:val="24"/>
        </w:rPr>
      </w:pPr>
      <w:r w:rsidRPr="00E41666">
        <w:rPr>
          <w:color w:val="000000"/>
          <w:sz w:val="24"/>
          <w:szCs w:val="24"/>
        </w:rPr>
        <w:t>It is the only method that can be used on certain hardware platforms, because It does not require the special hardware</w:t>
      </w:r>
      <w:r w:rsidR="00E41666">
        <w:rPr>
          <w:color w:val="000000"/>
          <w:sz w:val="24"/>
          <w:szCs w:val="24"/>
        </w:rPr>
        <w:t xml:space="preserve"> </w:t>
      </w:r>
      <w:r w:rsidRPr="00E41666">
        <w:rPr>
          <w:color w:val="000000"/>
          <w:sz w:val="24"/>
          <w:szCs w:val="24"/>
        </w:rPr>
        <w:t>(for example: a timer) needed for preemptive scheduling.</w:t>
      </w:r>
    </w:p>
    <w:p w:rsidR="00530199" w:rsidRPr="00E41666" w:rsidRDefault="00530199" w:rsidP="00E41666">
      <w:pPr>
        <w:pStyle w:val="NoSpacing"/>
        <w:jc w:val="both"/>
        <w:rPr>
          <w:rFonts w:ascii="Times New Roman" w:hAnsi="Times New Roman" w:cs="Times New Roman"/>
          <w:sz w:val="24"/>
          <w:szCs w:val="24"/>
        </w:rPr>
      </w:pPr>
    </w:p>
    <w:p w:rsidR="00530199" w:rsidRPr="00E41666" w:rsidRDefault="00530199" w:rsidP="00E41666">
      <w:pPr>
        <w:pStyle w:val="NoSpacing"/>
        <w:jc w:val="both"/>
        <w:rPr>
          <w:b/>
          <w:sz w:val="24"/>
          <w:szCs w:val="24"/>
        </w:rPr>
      </w:pPr>
      <w:r w:rsidRPr="00E41666">
        <w:rPr>
          <w:b/>
          <w:sz w:val="24"/>
          <w:szCs w:val="24"/>
        </w:rPr>
        <w:t>Preemptive Scheduling</w:t>
      </w:r>
    </w:p>
    <w:p w:rsidR="00530199" w:rsidRPr="00E41666" w:rsidRDefault="00530199" w:rsidP="00E41666">
      <w:pPr>
        <w:pStyle w:val="NoSpacing"/>
        <w:jc w:val="both"/>
        <w:rPr>
          <w:color w:val="000000"/>
          <w:sz w:val="24"/>
          <w:szCs w:val="24"/>
        </w:rPr>
      </w:pPr>
      <w:r w:rsidRPr="00E41666">
        <w:rPr>
          <w:color w:val="000000"/>
          <w:sz w:val="24"/>
          <w:szCs w:val="24"/>
        </w:rPr>
        <w:t>In this type of Scheduling, the tasks are usually assigned with priorities. At times it is necessary to run a certain task that has a higher priority before another task although it is running. Therefore, the running task is interrupted for some time and resumed later when the priority task has finished its execution.</w:t>
      </w:r>
    </w:p>
    <w:p w:rsidR="00E41666" w:rsidRDefault="00E41666" w:rsidP="00E41666">
      <w:pPr>
        <w:pStyle w:val="NoSpacing"/>
        <w:jc w:val="both"/>
        <w:rPr>
          <w:sz w:val="24"/>
          <w:szCs w:val="24"/>
        </w:rPr>
      </w:pPr>
    </w:p>
    <w:p w:rsidR="00530199" w:rsidRPr="00E41666" w:rsidRDefault="00530199" w:rsidP="00E41666">
      <w:pPr>
        <w:pStyle w:val="NoSpacing"/>
        <w:jc w:val="both"/>
        <w:rPr>
          <w:b/>
          <w:sz w:val="26"/>
          <w:szCs w:val="24"/>
        </w:rPr>
      </w:pPr>
      <w:r w:rsidRPr="00E41666">
        <w:rPr>
          <w:b/>
          <w:sz w:val="26"/>
          <w:szCs w:val="24"/>
        </w:rPr>
        <w:t>Scheduling Criteria</w:t>
      </w:r>
    </w:p>
    <w:p w:rsidR="00530199" w:rsidRPr="00E41666" w:rsidRDefault="00530199" w:rsidP="00E41666">
      <w:pPr>
        <w:pStyle w:val="NoSpacing"/>
        <w:jc w:val="both"/>
        <w:rPr>
          <w:color w:val="000000"/>
          <w:sz w:val="24"/>
          <w:szCs w:val="24"/>
        </w:rPr>
      </w:pPr>
      <w:r w:rsidRPr="00E41666">
        <w:rPr>
          <w:color w:val="000000"/>
          <w:sz w:val="24"/>
          <w:szCs w:val="24"/>
        </w:rPr>
        <w:t xml:space="preserve">There are many different criterias to check when considering the "best" scheduling </w:t>
      </w:r>
      <w:r w:rsidR="00E41666" w:rsidRPr="00E41666">
        <w:rPr>
          <w:color w:val="000000"/>
          <w:sz w:val="24"/>
          <w:szCs w:val="24"/>
        </w:rPr>
        <w:t>algorithm:</w:t>
      </w:r>
    </w:p>
    <w:p w:rsidR="00530199" w:rsidRPr="00E41666" w:rsidRDefault="00530199" w:rsidP="00E41666">
      <w:pPr>
        <w:pStyle w:val="NoSpacing"/>
        <w:jc w:val="both"/>
        <w:rPr>
          <w:color w:val="000000"/>
          <w:sz w:val="24"/>
          <w:szCs w:val="24"/>
        </w:rPr>
      </w:pPr>
      <w:r w:rsidRPr="00E41666">
        <w:rPr>
          <w:b/>
          <w:bCs/>
          <w:color w:val="000000"/>
          <w:sz w:val="24"/>
          <w:szCs w:val="24"/>
        </w:rPr>
        <w:t>CPU utilization</w:t>
      </w:r>
    </w:p>
    <w:p w:rsidR="00530199" w:rsidRPr="00E41666" w:rsidRDefault="00530199" w:rsidP="00E41666">
      <w:pPr>
        <w:pStyle w:val="NoSpacing"/>
        <w:jc w:val="both"/>
        <w:rPr>
          <w:color w:val="000000"/>
          <w:sz w:val="24"/>
          <w:szCs w:val="24"/>
        </w:rPr>
      </w:pPr>
      <w:r w:rsidRPr="00E41666">
        <w:rPr>
          <w:color w:val="000000"/>
          <w:sz w:val="24"/>
          <w:szCs w:val="24"/>
        </w:rPr>
        <w:t>To make out the best use of CPU and not to waste any CPU cycle, CPU would be working most of the time</w:t>
      </w:r>
      <w:r w:rsidR="00E41666">
        <w:rPr>
          <w:color w:val="000000"/>
          <w:sz w:val="24"/>
          <w:szCs w:val="24"/>
        </w:rPr>
        <w:t xml:space="preserve"> </w:t>
      </w:r>
      <w:r w:rsidRPr="00E41666">
        <w:rPr>
          <w:color w:val="000000"/>
          <w:sz w:val="24"/>
          <w:szCs w:val="24"/>
        </w:rPr>
        <w:t>(Ideally 100% of the time). Considering a real system, CPU usage should range from 40% (lightly loaded) to 90% (heavily loaded.)</w:t>
      </w:r>
    </w:p>
    <w:p w:rsidR="00530199" w:rsidRPr="00E41666" w:rsidRDefault="00530199" w:rsidP="00E41666">
      <w:pPr>
        <w:pStyle w:val="NoSpacing"/>
        <w:jc w:val="both"/>
        <w:rPr>
          <w:color w:val="000000"/>
          <w:sz w:val="24"/>
          <w:szCs w:val="24"/>
        </w:rPr>
      </w:pPr>
      <w:r w:rsidRPr="00E41666">
        <w:rPr>
          <w:b/>
          <w:bCs/>
          <w:color w:val="000000"/>
          <w:sz w:val="24"/>
          <w:szCs w:val="24"/>
        </w:rPr>
        <w:t>Throughput</w:t>
      </w:r>
    </w:p>
    <w:p w:rsidR="00530199" w:rsidRPr="00E41666" w:rsidRDefault="00530199" w:rsidP="00E41666">
      <w:pPr>
        <w:pStyle w:val="NoSpacing"/>
        <w:jc w:val="both"/>
        <w:rPr>
          <w:color w:val="000000"/>
          <w:sz w:val="24"/>
          <w:szCs w:val="24"/>
        </w:rPr>
      </w:pPr>
      <w:r w:rsidRPr="00E41666">
        <w:rPr>
          <w:color w:val="000000"/>
          <w:sz w:val="24"/>
          <w:szCs w:val="24"/>
        </w:rPr>
        <w:t>It is the total number of processes completed per unit time or rather say total amount of work done in a unit of time. This may range from 10/second to 1/hour depending on the specific processes.</w:t>
      </w:r>
    </w:p>
    <w:p w:rsidR="00530199" w:rsidRPr="00E41666" w:rsidRDefault="00530199" w:rsidP="00E41666">
      <w:pPr>
        <w:pStyle w:val="NoSpacing"/>
        <w:jc w:val="both"/>
        <w:rPr>
          <w:color w:val="000000"/>
          <w:sz w:val="24"/>
          <w:szCs w:val="24"/>
        </w:rPr>
      </w:pPr>
      <w:r w:rsidRPr="00E41666">
        <w:rPr>
          <w:b/>
          <w:bCs/>
          <w:color w:val="000000"/>
          <w:sz w:val="24"/>
          <w:szCs w:val="24"/>
        </w:rPr>
        <w:t>Turnaround time</w:t>
      </w:r>
    </w:p>
    <w:p w:rsidR="00530199" w:rsidRPr="00E41666" w:rsidRDefault="00530199" w:rsidP="00E41666">
      <w:pPr>
        <w:pStyle w:val="NoSpacing"/>
        <w:jc w:val="both"/>
        <w:rPr>
          <w:color w:val="000000"/>
          <w:sz w:val="24"/>
          <w:szCs w:val="24"/>
        </w:rPr>
      </w:pPr>
      <w:r w:rsidRPr="00E41666">
        <w:rPr>
          <w:color w:val="000000"/>
          <w:sz w:val="24"/>
          <w:szCs w:val="24"/>
        </w:rPr>
        <w:t>It is the amount of time taken to execute a particular process, i.e. The interval from time of submission of the process to the time of completion of the process(Wall clock time).</w:t>
      </w:r>
    </w:p>
    <w:p w:rsidR="00530199" w:rsidRPr="00E41666" w:rsidRDefault="00530199" w:rsidP="00E41666">
      <w:pPr>
        <w:pStyle w:val="NoSpacing"/>
        <w:jc w:val="both"/>
        <w:rPr>
          <w:color w:val="000000"/>
          <w:sz w:val="24"/>
          <w:szCs w:val="24"/>
        </w:rPr>
      </w:pPr>
      <w:r w:rsidRPr="00E41666">
        <w:rPr>
          <w:b/>
          <w:bCs/>
          <w:color w:val="000000"/>
          <w:sz w:val="24"/>
          <w:szCs w:val="24"/>
        </w:rPr>
        <w:t>Waiting time</w:t>
      </w:r>
    </w:p>
    <w:p w:rsidR="00530199" w:rsidRPr="00E41666" w:rsidRDefault="00530199" w:rsidP="00E41666">
      <w:pPr>
        <w:pStyle w:val="NoSpacing"/>
        <w:jc w:val="both"/>
        <w:rPr>
          <w:color w:val="000000"/>
          <w:sz w:val="24"/>
          <w:szCs w:val="24"/>
        </w:rPr>
      </w:pPr>
      <w:r w:rsidRPr="00E41666">
        <w:rPr>
          <w:color w:val="000000"/>
          <w:sz w:val="24"/>
          <w:szCs w:val="24"/>
        </w:rPr>
        <w:t>The sum of the periods spent waiting in the ready queue amount of time a process has been waiting in the ready queue to acquire get control on the CPU.</w:t>
      </w:r>
    </w:p>
    <w:p w:rsidR="00530199" w:rsidRPr="00E41666" w:rsidRDefault="00530199" w:rsidP="00E41666">
      <w:pPr>
        <w:pStyle w:val="NoSpacing"/>
        <w:jc w:val="both"/>
        <w:rPr>
          <w:color w:val="000000"/>
          <w:sz w:val="24"/>
          <w:szCs w:val="24"/>
        </w:rPr>
      </w:pPr>
      <w:r w:rsidRPr="00E41666">
        <w:rPr>
          <w:b/>
          <w:bCs/>
          <w:color w:val="000000"/>
          <w:sz w:val="24"/>
          <w:szCs w:val="24"/>
        </w:rPr>
        <w:t>Load average</w:t>
      </w:r>
    </w:p>
    <w:p w:rsidR="00530199" w:rsidRPr="00E41666" w:rsidRDefault="00530199" w:rsidP="00E41666">
      <w:pPr>
        <w:pStyle w:val="NoSpacing"/>
        <w:jc w:val="both"/>
        <w:rPr>
          <w:color w:val="000000"/>
          <w:sz w:val="24"/>
          <w:szCs w:val="24"/>
        </w:rPr>
      </w:pPr>
      <w:r w:rsidRPr="00E41666">
        <w:rPr>
          <w:color w:val="000000"/>
          <w:sz w:val="24"/>
          <w:szCs w:val="24"/>
        </w:rPr>
        <w:t>It is the average number of processes residing in the ready queue waiting for their turn to get into the CPU.</w:t>
      </w:r>
    </w:p>
    <w:p w:rsidR="00530199" w:rsidRPr="00E41666" w:rsidRDefault="00530199" w:rsidP="00E41666">
      <w:pPr>
        <w:pStyle w:val="NoSpacing"/>
        <w:jc w:val="both"/>
        <w:rPr>
          <w:color w:val="000000"/>
          <w:sz w:val="24"/>
          <w:szCs w:val="24"/>
        </w:rPr>
      </w:pPr>
      <w:r w:rsidRPr="00E41666">
        <w:rPr>
          <w:b/>
          <w:bCs/>
          <w:color w:val="000000"/>
          <w:sz w:val="24"/>
          <w:szCs w:val="24"/>
        </w:rPr>
        <w:t>Response time</w:t>
      </w:r>
    </w:p>
    <w:p w:rsidR="00530199" w:rsidRPr="00E41666" w:rsidRDefault="00530199" w:rsidP="00E41666">
      <w:pPr>
        <w:pStyle w:val="NoSpacing"/>
        <w:jc w:val="both"/>
        <w:rPr>
          <w:color w:val="000000"/>
          <w:sz w:val="24"/>
          <w:szCs w:val="24"/>
        </w:rPr>
      </w:pPr>
      <w:r w:rsidRPr="00E41666">
        <w:rPr>
          <w:color w:val="000000"/>
          <w:sz w:val="24"/>
          <w:szCs w:val="24"/>
        </w:rPr>
        <w:lastRenderedPageBreak/>
        <w:t>Amount of time it takes from when a request was submitted until the first response is produced. Remember, it is the time till the first response and not the completion of process execution</w:t>
      </w:r>
      <w:r w:rsidR="00E41666">
        <w:rPr>
          <w:color w:val="000000"/>
          <w:sz w:val="24"/>
          <w:szCs w:val="24"/>
        </w:rPr>
        <w:t xml:space="preserve"> </w:t>
      </w:r>
      <w:r w:rsidRPr="00E41666">
        <w:rPr>
          <w:color w:val="000000"/>
          <w:sz w:val="24"/>
          <w:szCs w:val="24"/>
        </w:rPr>
        <w:t>(final response).</w:t>
      </w:r>
    </w:p>
    <w:p w:rsidR="00E41666" w:rsidRDefault="00E41666" w:rsidP="00530199">
      <w:pPr>
        <w:pStyle w:val="NormalWeb"/>
        <w:shd w:val="clear" w:color="auto" w:fill="FFFFFF"/>
        <w:spacing w:before="0" w:beforeAutospacing="0" w:after="150" w:afterAutospacing="0"/>
        <w:rPr>
          <w:rFonts w:ascii="Arial" w:hAnsi="Arial" w:cs="Arial"/>
          <w:color w:val="000000"/>
          <w:sz w:val="23"/>
          <w:szCs w:val="23"/>
        </w:rPr>
      </w:pPr>
    </w:p>
    <w:p w:rsidR="00530199" w:rsidRPr="006710C9" w:rsidRDefault="00530199" w:rsidP="006710C9">
      <w:pPr>
        <w:pStyle w:val="NoSpacing"/>
        <w:jc w:val="both"/>
        <w:rPr>
          <w:sz w:val="24"/>
          <w:szCs w:val="24"/>
        </w:rPr>
      </w:pPr>
      <w:r w:rsidRPr="006710C9">
        <w:rPr>
          <w:sz w:val="24"/>
          <w:szCs w:val="24"/>
        </w:rPr>
        <w:t>In general CPU utilization and Throughput are maximized and other factors are reduced for proper optimization.</w:t>
      </w:r>
    </w:p>
    <w:p w:rsidR="00530199" w:rsidRPr="006710C9" w:rsidRDefault="00EF3100" w:rsidP="006710C9">
      <w:pPr>
        <w:pStyle w:val="NoSpacing"/>
        <w:jc w:val="both"/>
        <w:rPr>
          <w:rFonts w:ascii="Times New Roman" w:hAnsi="Times New Roman" w:cs="Times New Roman"/>
          <w:sz w:val="24"/>
          <w:szCs w:val="24"/>
        </w:rPr>
      </w:pPr>
      <w:r w:rsidRPr="00EF3100">
        <w:rPr>
          <w:sz w:val="24"/>
          <w:szCs w:val="24"/>
        </w:rPr>
        <w:pict>
          <v:rect id="_x0000_i1026" style="width:0;height:1.5pt" o:hralign="center" o:hrstd="t" o:hrnoshade="t" o:hr="t" fillcolor="black" stroked="f"/>
        </w:pict>
      </w:r>
    </w:p>
    <w:p w:rsidR="00530199" w:rsidRPr="006710C9" w:rsidRDefault="00530199" w:rsidP="006710C9">
      <w:pPr>
        <w:pStyle w:val="NoSpacing"/>
        <w:jc w:val="both"/>
        <w:rPr>
          <w:b/>
          <w:color w:val="BF360C"/>
          <w:sz w:val="26"/>
          <w:szCs w:val="24"/>
        </w:rPr>
      </w:pPr>
      <w:r w:rsidRPr="006710C9">
        <w:rPr>
          <w:b/>
          <w:color w:val="BF360C"/>
          <w:sz w:val="26"/>
          <w:szCs w:val="24"/>
        </w:rPr>
        <w:t>Scheduling Algorithms</w:t>
      </w:r>
    </w:p>
    <w:p w:rsidR="00530199" w:rsidRPr="006710C9" w:rsidRDefault="00530199" w:rsidP="006710C9">
      <w:pPr>
        <w:pStyle w:val="NoSpacing"/>
        <w:jc w:val="both"/>
        <w:rPr>
          <w:sz w:val="24"/>
          <w:szCs w:val="24"/>
        </w:rPr>
      </w:pPr>
      <w:r w:rsidRPr="006710C9">
        <w:rPr>
          <w:sz w:val="24"/>
          <w:szCs w:val="24"/>
        </w:rPr>
        <w:t>We'll discuss four major scheduling algorithms here which are following :</w:t>
      </w:r>
    </w:p>
    <w:p w:rsidR="00530199" w:rsidRPr="006710C9" w:rsidRDefault="00530199" w:rsidP="00753D4C">
      <w:pPr>
        <w:pStyle w:val="NoSpacing"/>
        <w:numPr>
          <w:ilvl w:val="0"/>
          <w:numId w:val="26"/>
        </w:numPr>
        <w:jc w:val="both"/>
        <w:rPr>
          <w:sz w:val="24"/>
          <w:szCs w:val="24"/>
        </w:rPr>
      </w:pPr>
      <w:r w:rsidRPr="006710C9">
        <w:rPr>
          <w:sz w:val="24"/>
          <w:szCs w:val="24"/>
        </w:rPr>
        <w:t>First Come First Serve(FCFS) Scheduling</w:t>
      </w:r>
    </w:p>
    <w:p w:rsidR="00530199" w:rsidRPr="006710C9" w:rsidRDefault="00530199" w:rsidP="00753D4C">
      <w:pPr>
        <w:pStyle w:val="NoSpacing"/>
        <w:numPr>
          <w:ilvl w:val="0"/>
          <w:numId w:val="26"/>
        </w:numPr>
        <w:jc w:val="both"/>
        <w:rPr>
          <w:sz w:val="24"/>
          <w:szCs w:val="24"/>
        </w:rPr>
      </w:pPr>
      <w:r w:rsidRPr="006710C9">
        <w:rPr>
          <w:sz w:val="24"/>
          <w:szCs w:val="24"/>
        </w:rPr>
        <w:t>Shortest-Job-First(SJF) Scheduling</w:t>
      </w:r>
    </w:p>
    <w:p w:rsidR="00530199" w:rsidRPr="006710C9" w:rsidRDefault="00530199" w:rsidP="00753D4C">
      <w:pPr>
        <w:pStyle w:val="NoSpacing"/>
        <w:numPr>
          <w:ilvl w:val="0"/>
          <w:numId w:val="26"/>
        </w:numPr>
        <w:jc w:val="both"/>
        <w:rPr>
          <w:sz w:val="24"/>
          <w:szCs w:val="24"/>
        </w:rPr>
      </w:pPr>
      <w:r w:rsidRPr="006710C9">
        <w:rPr>
          <w:sz w:val="24"/>
          <w:szCs w:val="24"/>
        </w:rPr>
        <w:t>Priority Scheduling</w:t>
      </w:r>
    </w:p>
    <w:p w:rsidR="00530199" w:rsidRPr="006710C9" w:rsidRDefault="00530199" w:rsidP="00753D4C">
      <w:pPr>
        <w:pStyle w:val="NoSpacing"/>
        <w:numPr>
          <w:ilvl w:val="0"/>
          <w:numId w:val="26"/>
        </w:numPr>
        <w:jc w:val="both"/>
        <w:rPr>
          <w:sz w:val="24"/>
          <w:szCs w:val="24"/>
        </w:rPr>
      </w:pPr>
      <w:r w:rsidRPr="006710C9">
        <w:rPr>
          <w:sz w:val="24"/>
          <w:szCs w:val="24"/>
        </w:rPr>
        <w:t>Round Robin(RR) Scheduling</w:t>
      </w:r>
    </w:p>
    <w:p w:rsidR="00530199" w:rsidRPr="006710C9" w:rsidRDefault="00530199" w:rsidP="00753D4C">
      <w:pPr>
        <w:pStyle w:val="NoSpacing"/>
        <w:numPr>
          <w:ilvl w:val="0"/>
          <w:numId w:val="26"/>
        </w:numPr>
        <w:jc w:val="both"/>
        <w:rPr>
          <w:sz w:val="24"/>
          <w:szCs w:val="24"/>
        </w:rPr>
      </w:pPr>
      <w:r w:rsidRPr="006710C9">
        <w:rPr>
          <w:sz w:val="24"/>
          <w:szCs w:val="24"/>
        </w:rPr>
        <w:t>Multilevel Queue Scheduling</w:t>
      </w:r>
    </w:p>
    <w:p w:rsidR="00530199" w:rsidRPr="006710C9" w:rsidRDefault="00530199" w:rsidP="00753D4C">
      <w:pPr>
        <w:pStyle w:val="NoSpacing"/>
        <w:numPr>
          <w:ilvl w:val="0"/>
          <w:numId w:val="26"/>
        </w:numPr>
        <w:jc w:val="both"/>
        <w:rPr>
          <w:sz w:val="24"/>
          <w:szCs w:val="24"/>
        </w:rPr>
      </w:pPr>
      <w:r w:rsidRPr="006710C9">
        <w:rPr>
          <w:sz w:val="24"/>
          <w:szCs w:val="24"/>
        </w:rPr>
        <w:t>Multilevel Feedback Queue Scheduling</w:t>
      </w:r>
    </w:p>
    <w:p w:rsidR="006710C9" w:rsidRPr="006710C9" w:rsidRDefault="006710C9" w:rsidP="006710C9">
      <w:pPr>
        <w:pStyle w:val="NoSpacing"/>
        <w:jc w:val="both"/>
        <w:rPr>
          <w:b/>
          <w:sz w:val="16"/>
          <w:szCs w:val="16"/>
        </w:rPr>
      </w:pPr>
    </w:p>
    <w:p w:rsidR="00530199" w:rsidRPr="006710C9" w:rsidRDefault="00530199" w:rsidP="006710C9">
      <w:pPr>
        <w:pStyle w:val="NoSpacing"/>
        <w:jc w:val="both"/>
        <w:rPr>
          <w:b/>
          <w:sz w:val="24"/>
          <w:szCs w:val="24"/>
        </w:rPr>
      </w:pPr>
      <w:r w:rsidRPr="006710C9">
        <w:rPr>
          <w:b/>
          <w:sz w:val="24"/>
          <w:szCs w:val="24"/>
        </w:rPr>
        <w:t>First Come First Serve</w:t>
      </w:r>
      <w:r w:rsidR="006710C9">
        <w:rPr>
          <w:b/>
          <w:sz w:val="24"/>
          <w:szCs w:val="24"/>
        </w:rPr>
        <w:t xml:space="preserve"> </w:t>
      </w:r>
      <w:r w:rsidRPr="006710C9">
        <w:rPr>
          <w:b/>
          <w:sz w:val="24"/>
          <w:szCs w:val="24"/>
        </w:rPr>
        <w:t>(FCFS) Scheduling</w:t>
      </w:r>
    </w:p>
    <w:p w:rsidR="00530199" w:rsidRPr="006710C9" w:rsidRDefault="00530199" w:rsidP="00753D4C">
      <w:pPr>
        <w:pStyle w:val="NoSpacing"/>
        <w:numPr>
          <w:ilvl w:val="0"/>
          <w:numId w:val="27"/>
        </w:numPr>
        <w:jc w:val="both"/>
        <w:rPr>
          <w:color w:val="000000"/>
          <w:sz w:val="24"/>
          <w:szCs w:val="24"/>
        </w:rPr>
      </w:pPr>
      <w:r w:rsidRPr="006710C9">
        <w:rPr>
          <w:color w:val="000000"/>
          <w:sz w:val="24"/>
          <w:szCs w:val="24"/>
        </w:rPr>
        <w:t>Jobs are executed on first come, first serve basis.</w:t>
      </w:r>
    </w:p>
    <w:p w:rsidR="00530199" w:rsidRPr="006710C9" w:rsidRDefault="00530199" w:rsidP="00753D4C">
      <w:pPr>
        <w:pStyle w:val="NoSpacing"/>
        <w:numPr>
          <w:ilvl w:val="0"/>
          <w:numId w:val="27"/>
        </w:numPr>
        <w:jc w:val="both"/>
        <w:rPr>
          <w:color w:val="000000"/>
          <w:sz w:val="24"/>
          <w:szCs w:val="24"/>
        </w:rPr>
      </w:pPr>
      <w:r w:rsidRPr="006710C9">
        <w:rPr>
          <w:color w:val="000000"/>
          <w:sz w:val="24"/>
          <w:szCs w:val="24"/>
        </w:rPr>
        <w:t>Easy to understand and implement.</w:t>
      </w:r>
    </w:p>
    <w:p w:rsidR="00530199" w:rsidRPr="006710C9" w:rsidRDefault="00530199" w:rsidP="00753D4C">
      <w:pPr>
        <w:pStyle w:val="NoSpacing"/>
        <w:numPr>
          <w:ilvl w:val="0"/>
          <w:numId w:val="27"/>
        </w:numPr>
        <w:jc w:val="both"/>
        <w:rPr>
          <w:color w:val="000000"/>
          <w:sz w:val="24"/>
          <w:szCs w:val="24"/>
        </w:rPr>
      </w:pPr>
      <w:r w:rsidRPr="006710C9">
        <w:rPr>
          <w:color w:val="000000"/>
          <w:sz w:val="24"/>
          <w:szCs w:val="24"/>
        </w:rPr>
        <w:t>Poor in performance as average wait time is high.</w:t>
      </w:r>
    </w:p>
    <w:p w:rsidR="00530199" w:rsidRDefault="00530199" w:rsidP="006710C9">
      <w:pPr>
        <w:pStyle w:val="center"/>
        <w:shd w:val="clear" w:color="auto" w:fill="FFFFFF"/>
        <w:spacing w:before="0" w:beforeAutospacing="0" w:after="150" w:afterAutospacing="0"/>
        <w:jc w:val="center"/>
        <w:rPr>
          <w:rFonts w:ascii="Arial" w:hAnsi="Arial" w:cs="Arial"/>
          <w:color w:val="000000"/>
          <w:sz w:val="23"/>
          <w:szCs w:val="23"/>
        </w:rPr>
      </w:pPr>
      <w:r>
        <w:rPr>
          <w:rFonts w:ascii="Arial" w:hAnsi="Arial" w:cs="Arial"/>
          <w:noProof/>
          <w:color w:val="000000"/>
          <w:sz w:val="23"/>
          <w:szCs w:val="23"/>
        </w:rPr>
        <w:drawing>
          <wp:inline distT="0" distB="0" distL="0" distR="0">
            <wp:extent cx="3752850" cy="2845342"/>
            <wp:effectExtent l="19050" t="0" r="0" b="0"/>
            <wp:docPr id="11" name="Picture 11" descr="First Come First Serve(FCFS)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st Come First Serve(FCFS) Scheduling"/>
                    <pic:cNvPicPr>
                      <a:picLocks noChangeAspect="1" noChangeArrowheads="1"/>
                    </pic:cNvPicPr>
                  </pic:nvPicPr>
                  <pic:blipFill>
                    <a:blip r:embed="rId24"/>
                    <a:srcRect/>
                    <a:stretch>
                      <a:fillRect/>
                    </a:stretch>
                  </pic:blipFill>
                  <pic:spPr bwMode="auto">
                    <a:xfrm>
                      <a:off x="0" y="0"/>
                      <a:ext cx="3752850" cy="2845342"/>
                    </a:xfrm>
                    <a:prstGeom prst="rect">
                      <a:avLst/>
                    </a:prstGeom>
                    <a:noFill/>
                    <a:ln w="9525">
                      <a:noFill/>
                      <a:miter lim="800000"/>
                      <a:headEnd/>
                      <a:tailEnd/>
                    </a:ln>
                  </pic:spPr>
                </pic:pic>
              </a:graphicData>
            </a:graphic>
          </wp:inline>
        </w:drawing>
      </w:r>
    </w:p>
    <w:p w:rsidR="00530199" w:rsidRPr="006710C9" w:rsidRDefault="00530199" w:rsidP="006710C9">
      <w:pPr>
        <w:pStyle w:val="NoSpacing"/>
        <w:jc w:val="both"/>
        <w:rPr>
          <w:b/>
          <w:sz w:val="24"/>
          <w:szCs w:val="24"/>
        </w:rPr>
      </w:pPr>
      <w:r w:rsidRPr="006710C9">
        <w:rPr>
          <w:b/>
          <w:sz w:val="24"/>
          <w:szCs w:val="24"/>
        </w:rPr>
        <w:t>Shortest-Job-First</w:t>
      </w:r>
      <w:r w:rsidR="006710C9" w:rsidRPr="006710C9">
        <w:rPr>
          <w:b/>
          <w:sz w:val="24"/>
          <w:szCs w:val="24"/>
        </w:rPr>
        <w:t xml:space="preserve"> </w:t>
      </w:r>
      <w:r w:rsidRPr="006710C9">
        <w:rPr>
          <w:b/>
          <w:sz w:val="24"/>
          <w:szCs w:val="24"/>
        </w:rPr>
        <w:t>(SJF) Scheduling</w:t>
      </w:r>
    </w:p>
    <w:p w:rsidR="00530199" w:rsidRPr="006710C9" w:rsidRDefault="00530199" w:rsidP="00753D4C">
      <w:pPr>
        <w:pStyle w:val="NoSpacing"/>
        <w:numPr>
          <w:ilvl w:val="0"/>
          <w:numId w:val="28"/>
        </w:numPr>
        <w:jc w:val="both"/>
        <w:rPr>
          <w:color w:val="000000"/>
          <w:sz w:val="24"/>
          <w:szCs w:val="24"/>
        </w:rPr>
      </w:pPr>
      <w:r w:rsidRPr="006710C9">
        <w:rPr>
          <w:color w:val="000000"/>
          <w:sz w:val="24"/>
          <w:szCs w:val="24"/>
        </w:rPr>
        <w:t>Best approach to minimize waiting time.</w:t>
      </w:r>
    </w:p>
    <w:p w:rsidR="00530199" w:rsidRPr="006710C9" w:rsidRDefault="00530199" w:rsidP="00753D4C">
      <w:pPr>
        <w:pStyle w:val="NoSpacing"/>
        <w:numPr>
          <w:ilvl w:val="0"/>
          <w:numId w:val="28"/>
        </w:numPr>
        <w:jc w:val="both"/>
        <w:rPr>
          <w:color w:val="000000"/>
          <w:sz w:val="24"/>
          <w:szCs w:val="24"/>
        </w:rPr>
      </w:pPr>
      <w:r w:rsidRPr="006710C9">
        <w:rPr>
          <w:color w:val="000000"/>
          <w:sz w:val="24"/>
          <w:szCs w:val="24"/>
        </w:rPr>
        <w:t>Actual time taken by the process is already known to processor.</w:t>
      </w:r>
    </w:p>
    <w:p w:rsidR="00530199" w:rsidRPr="006710C9" w:rsidRDefault="00530199" w:rsidP="00753D4C">
      <w:pPr>
        <w:pStyle w:val="NoSpacing"/>
        <w:numPr>
          <w:ilvl w:val="0"/>
          <w:numId w:val="28"/>
        </w:numPr>
        <w:jc w:val="both"/>
        <w:rPr>
          <w:color w:val="000000"/>
          <w:sz w:val="24"/>
          <w:szCs w:val="24"/>
        </w:rPr>
      </w:pPr>
      <w:r w:rsidRPr="006710C9">
        <w:rPr>
          <w:color w:val="000000"/>
          <w:sz w:val="24"/>
          <w:szCs w:val="24"/>
        </w:rPr>
        <w:t>Impossible to implement.</w:t>
      </w:r>
    </w:p>
    <w:p w:rsidR="00530199" w:rsidRDefault="00530199" w:rsidP="006710C9">
      <w:pPr>
        <w:pStyle w:val="center"/>
        <w:shd w:val="clear" w:color="auto" w:fill="FFFFFF"/>
        <w:spacing w:before="0" w:beforeAutospacing="0" w:after="150" w:afterAutospacing="0"/>
        <w:jc w:val="center"/>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4229100" cy="3206427"/>
            <wp:effectExtent l="19050" t="0" r="0" b="0"/>
            <wp:docPr id="13" name="Picture 13" descr="Shortest-Job-First(SJF)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rtest-Job-First(SJF) Scheduling"/>
                    <pic:cNvPicPr>
                      <a:picLocks noChangeAspect="1" noChangeArrowheads="1"/>
                    </pic:cNvPicPr>
                  </pic:nvPicPr>
                  <pic:blipFill>
                    <a:blip r:embed="rId25"/>
                    <a:srcRect/>
                    <a:stretch>
                      <a:fillRect/>
                    </a:stretch>
                  </pic:blipFill>
                  <pic:spPr bwMode="auto">
                    <a:xfrm>
                      <a:off x="0" y="0"/>
                      <a:ext cx="4229100" cy="3206427"/>
                    </a:xfrm>
                    <a:prstGeom prst="rect">
                      <a:avLst/>
                    </a:prstGeom>
                    <a:noFill/>
                    <a:ln w="9525">
                      <a:noFill/>
                      <a:miter lim="800000"/>
                      <a:headEnd/>
                      <a:tailEnd/>
                    </a:ln>
                  </pic:spPr>
                </pic:pic>
              </a:graphicData>
            </a:graphic>
          </wp:inline>
        </w:drawing>
      </w:r>
    </w:p>
    <w:p w:rsidR="00530199" w:rsidRPr="006710C9" w:rsidRDefault="00530199" w:rsidP="006710C9">
      <w:pPr>
        <w:pStyle w:val="NoSpacing"/>
        <w:jc w:val="both"/>
        <w:rPr>
          <w:sz w:val="24"/>
          <w:szCs w:val="24"/>
        </w:rPr>
      </w:pPr>
      <w:r w:rsidRPr="006710C9">
        <w:rPr>
          <w:sz w:val="24"/>
          <w:szCs w:val="24"/>
        </w:rPr>
        <w:t>In Preemptive Shortest Job First Scheduling, jobs are put into ready queue as they arrive, but as a process with short burst time arrives, the existing process is preempted.</w:t>
      </w:r>
    </w:p>
    <w:p w:rsidR="00530199" w:rsidRDefault="00530199" w:rsidP="006710C9">
      <w:pPr>
        <w:pStyle w:val="center"/>
        <w:shd w:val="clear" w:color="auto" w:fill="FFFFFF"/>
        <w:spacing w:before="0" w:beforeAutospacing="0" w:after="150" w:afterAutospacing="0"/>
        <w:jc w:val="center"/>
        <w:rPr>
          <w:rFonts w:ascii="Arial" w:hAnsi="Arial" w:cs="Arial"/>
          <w:color w:val="000000"/>
          <w:sz w:val="23"/>
          <w:szCs w:val="23"/>
        </w:rPr>
      </w:pPr>
      <w:r>
        <w:rPr>
          <w:rFonts w:ascii="Arial" w:hAnsi="Arial" w:cs="Arial"/>
          <w:noProof/>
          <w:color w:val="000000"/>
          <w:sz w:val="23"/>
          <w:szCs w:val="23"/>
        </w:rPr>
        <w:drawing>
          <wp:inline distT="0" distB="0" distL="0" distR="0">
            <wp:extent cx="4143375" cy="3510568"/>
            <wp:effectExtent l="19050" t="0" r="9525" b="0"/>
            <wp:docPr id="14" name="Picture 14" descr="Preemptive Shortest-Job-First(SJF)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emptive Shortest-Job-First(SJF) Scheduling"/>
                    <pic:cNvPicPr>
                      <a:picLocks noChangeAspect="1" noChangeArrowheads="1"/>
                    </pic:cNvPicPr>
                  </pic:nvPicPr>
                  <pic:blipFill>
                    <a:blip r:embed="rId26"/>
                    <a:srcRect/>
                    <a:stretch>
                      <a:fillRect/>
                    </a:stretch>
                  </pic:blipFill>
                  <pic:spPr bwMode="auto">
                    <a:xfrm>
                      <a:off x="0" y="0"/>
                      <a:ext cx="4143375" cy="3510568"/>
                    </a:xfrm>
                    <a:prstGeom prst="rect">
                      <a:avLst/>
                    </a:prstGeom>
                    <a:noFill/>
                    <a:ln w="9525">
                      <a:noFill/>
                      <a:miter lim="800000"/>
                      <a:headEnd/>
                      <a:tailEnd/>
                    </a:ln>
                  </pic:spPr>
                </pic:pic>
              </a:graphicData>
            </a:graphic>
          </wp:inline>
        </w:drawing>
      </w:r>
    </w:p>
    <w:p w:rsidR="00530199" w:rsidRPr="006710C9" w:rsidRDefault="00530199" w:rsidP="006710C9">
      <w:pPr>
        <w:pStyle w:val="NoSpacing"/>
        <w:jc w:val="both"/>
        <w:rPr>
          <w:b/>
          <w:sz w:val="24"/>
          <w:szCs w:val="24"/>
        </w:rPr>
      </w:pPr>
      <w:r w:rsidRPr="006710C9">
        <w:rPr>
          <w:b/>
          <w:sz w:val="24"/>
          <w:szCs w:val="24"/>
        </w:rPr>
        <w:t>Priority Scheduling</w:t>
      </w:r>
    </w:p>
    <w:p w:rsidR="00530199" w:rsidRPr="006710C9" w:rsidRDefault="00530199" w:rsidP="00753D4C">
      <w:pPr>
        <w:pStyle w:val="NoSpacing"/>
        <w:numPr>
          <w:ilvl w:val="0"/>
          <w:numId w:val="29"/>
        </w:numPr>
        <w:jc w:val="both"/>
        <w:rPr>
          <w:color w:val="000000"/>
          <w:sz w:val="24"/>
          <w:szCs w:val="24"/>
        </w:rPr>
      </w:pPr>
      <w:r w:rsidRPr="006710C9">
        <w:rPr>
          <w:color w:val="000000"/>
          <w:sz w:val="24"/>
          <w:szCs w:val="24"/>
        </w:rPr>
        <w:t>Priority is assigned for each process.</w:t>
      </w:r>
    </w:p>
    <w:p w:rsidR="00530199" w:rsidRPr="006710C9" w:rsidRDefault="00530199" w:rsidP="00753D4C">
      <w:pPr>
        <w:pStyle w:val="NoSpacing"/>
        <w:numPr>
          <w:ilvl w:val="0"/>
          <w:numId w:val="29"/>
        </w:numPr>
        <w:jc w:val="both"/>
        <w:rPr>
          <w:color w:val="000000"/>
          <w:sz w:val="24"/>
          <w:szCs w:val="24"/>
        </w:rPr>
      </w:pPr>
      <w:r w:rsidRPr="006710C9">
        <w:rPr>
          <w:color w:val="000000"/>
          <w:sz w:val="24"/>
          <w:szCs w:val="24"/>
        </w:rPr>
        <w:t>Process with highest priority is executed first and so on.</w:t>
      </w:r>
    </w:p>
    <w:p w:rsidR="00530199" w:rsidRPr="006710C9" w:rsidRDefault="00530199" w:rsidP="00753D4C">
      <w:pPr>
        <w:pStyle w:val="NoSpacing"/>
        <w:numPr>
          <w:ilvl w:val="0"/>
          <w:numId w:val="29"/>
        </w:numPr>
        <w:jc w:val="both"/>
        <w:rPr>
          <w:color w:val="000000"/>
          <w:sz w:val="24"/>
          <w:szCs w:val="24"/>
        </w:rPr>
      </w:pPr>
      <w:r w:rsidRPr="006710C9">
        <w:rPr>
          <w:color w:val="000000"/>
          <w:sz w:val="24"/>
          <w:szCs w:val="24"/>
        </w:rPr>
        <w:t>Processes with same priority are executed in FCFS manner.</w:t>
      </w:r>
    </w:p>
    <w:p w:rsidR="00530199" w:rsidRPr="006710C9" w:rsidRDefault="00530199" w:rsidP="006710C9">
      <w:pPr>
        <w:pStyle w:val="NoSpacing"/>
        <w:jc w:val="both"/>
        <w:rPr>
          <w:color w:val="000000"/>
          <w:sz w:val="24"/>
          <w:szCs w:val="24"/>
        </w:rPr>
      </w:pPr>
      <w:r w:rsidRPr="006710C9">
        <w:rPr>
          <w:color w:val="000000"/>
          <w:sz w:val="24"/>
          <w:szCs w:val="24"/>
        </w:rPr>
        <w:lastRenderedPageBreak/>
        <w:t>Priority can be decided based on memory requirements, time requirements or any other resource requirement.</w:t>
      </w:r>
    </w:p>
    <w:p w:rsidR="00530199" w:rsidRDefault="00530199" w:rsidP="006710C9">
      <w:pPr>
        <w:pStyle w:val="center"/>
        <w:shd w:val="clear" w:color="auto" w:fill="FFFFFF"/>
        <w:spacing w:before="0" w:beforeAutospacing="0" w:after="150" w:afterAutospacing="0"/>
        <w:jc w:val="center"/>
        <w:rPr>
          <w:rFonts w:ascii="Arial" w:hAnsi="Arial" w:cs="Arial"/>
          <w:color w:val="000000"/>
          <w:sz w:val="23"/>
          <w:szCs w:val="23"/>
        </w:rPr>
      </w:pPr>
      <w:r>
        <w:rPr>
          <w:rFonts w:ascii="Arial" w:hAnsi="Arial" w:cs="Arial"/>
          <w:noProof/>
          <w:color w:val="000000"/>
          <w:sz w:val="23"/>
          <w:szCs w:val="23"/>
        </w:rPr>
        <w:drawing>
          <wp:inline distT="0" distB="0" distL="0" distR="0">
            <wp:extent cx="4067175" cy="3209370"/>
            <wp:effectExtent l="19050" t="0" r="0" b="0"/>
            <wp:docPr id="16" name="Picture 16" descr="Priority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iority Scheduling"/>
                    <pic:cNvPicPr>
                      <a:picLocks noChangeAspect="1" noChangeArrowheads="1"/>
                    </pic:cNvPicPr>
                  </pic:nvPicPr>
                  <pic:blipFill>
                    <a:blip r:embed="rId27"/>
                    <a:srcRect/>
                    <a:stretch>
                      <a:fillRect/>
                    </a:stretch>
                  </pic:blipFill>
                  <pic:spPr bwMode="auto">
                    <a:xfrm>
                      <a:off x="0" y="0"/>
                      <a:ext cx="4071245" cy="3212582"/>
                    </a:xfrm>
                    <a:prstGeom prst="rect">
                      <a:avLst/>
                    </a:prstGeom>
                    <a:noFill/>
                    <a:ln w="9525">
                      <a:noFill/>
                      <a:miter lim="800000"/>
                      <a:headEnd/>
                      <a:tailEnd/>
                    </a:ln>
                  </pic:spPr>
                </pic:pic>
              </a:graphicData>
            </a:graphic>
          </wp:inline>
        </w:drawing>
      </w:r>
    </w:p>
    <w:p w:rsidR="00530199" w:rsidRPr="002624B3" w:rsidRDefault="00530199" w:rsidP="002624B3">
      <w:pPr>
        <w:pStyle w:val="NoSpacing"/>
        <w:jc w:val="both"/>
        <w:rPr>
          <w:b/>
          <w:sz w:val="24"/>
          <w:szCs w:val="24"/>
        </w:rPr>
      </w:pPr>
      <w:r w:rsidRPr="002624B3">
        <w:rPr>
          <w:b/>
          <w:sz w:val="24"/>
          <w:szCs w:val="24"/>
        </w:rPr>
        <w:t>Round Robin</w:t>
      </w:r>
      <w:r w:rsidR="002624B3" w:rsidRPr="002624B3">
        <w:rPr>
          <w:b/>
          <w:sz w:val="24"/>
          <w:szCs w:val="24"/>
        </w:rPr>
        <w:t xml:space="preserve"> </w:t>
      </w:r>
      <w:r w:rsidRPr="002624B3">
        <w:rPr>
          <w:b/>
          <w:sz w:val="24"/>
          <w:szCs w:val="24"/>
        </w:rPr>
        <w:t>(RR) Scheduling</w:t>
      </w:r>
    </w:p>
    <w:p w:rsidR="00530199" w:rsidRPr="002624B3" w:rsidRDefault="00530199" w:rsidP="00753D4C">
      <w:pPr>
        <w:pStyle w:val="NoSpacing"/>
        <w:numPr>
          <w:ilvl w:val="0"/>
          <w:numId w:val="30"/>
        </w:numPr>
        <w:jc w:val="both"/>
        <w:rPr>
          <w:color w:val="000000"/>
          <w:sz w:val="24"/>
          <w:szCs w:val="24"/>
        </w:rPr>
      </w:pPr>
      <w:r w:rsidRPr="002624B3">
        <w:rPr>
          <w:color w:val="000000"/>
          <w:sz w:val="24"/>
          <w:szCs w:val="24"/>
        </w:rPr>
        <w:t>A fixed time is allotted to each process, called </w:t>
      </w:r>
      <w:r w:rsidRPr="002624B3">
        <w:rPr>
          <w:b/>
          <w:bCs/>
          <w:color w:val="000000"/>
          <w:sz w:val="24"/>
          <w:szCs w:val="24"/>
        </w:rPr>
        <w:t>quantum</w:t>
      </w:r>
      <w:r w:rsidRPr="002624B3">
        <w:rPr>
          <w:color w:val="000000"/>
          <w:sz w:val="24"/>
          <w:szCs w:val="24"/>
        </w:rPr>
        <w:t>, for execution.</w:t>
      </w:r>
    </w:p>
    <w:p w:rsidR="00530199" w:rsidRPr="002624B3" w:rsidRDefault="00530199" w:rsidP="00753D4C">
      <w:pPr>
        <w:pStyle w:val="NoSpacing"/>
        <w:numPr>
          <w:ilvl w:val="0"/>
          <w:numId w:val="30"/>
        </w:numPr>
        <w:jc w:val="both"/>
        <w:rPr>
          <w:color w:val="000000"/>
          <w:sz w:val="24"/>
          <w:szCs w:val="24"/>
        </w:rPr>
      </w:pPr>
      <w:r w:rsidRPr="002624B3">
        <w:rPr>
          <w:color w:val="000000"/>
          <w:sz w:val="24"/>
          <w:szCs w:val="24"/>
        </w:rPr>
        <w:t>Once a process is executed for given time period that process is preemptied and other process executes for given time period.</w:t>
      </w:r>
    </w:p>
    <w:p w:rsidR="00530199" w:rsidRPr="002624B3" w:rsidRDefault="00530199" w:rsidP="00753D4C">
      <w:pPr>
        <w:pStyle w:val="NoSpacing"/>
        <w:numPr>
          <w:ilvl w:val="0"/>
          <w:numId w:val="30"/>
        </w:numPr>
        <w:jc w:val="both"/>
        <w:rPr>
          <w:color w:val="000000"/>
          <w:sz w:val="24"/>
          <w:szCs w:val="24"/>
        </w:rPr>
      </w:pPr>
      <w:r w:rsidRPr="002624B3">
        <w:rPr>
          <w:color w:val="000000"/>
          <w:sz w:val="24"/>
          <w:szCs w:val="24"/>
        </w:rPr>
        <w:t>Context switching is used to save states of preemptied processes.</w:t>
      </w:r>
    </w:p>
    <w:p w:rsidR="00530199" w:rsidRDefault="00530199" w:rsidP="00530199">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4143375" cy="3141432"/>
            <wp:effectExtent l="19050" t="0" r="9525" b="0"/>
            <wp:docPr id="18" name="Picture 18" descr="Round Robin(RR)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und Robin(RR) Scheduling"/>
                    <pic:cNvPicPr>
                      <a:picLocks noChangeAspect="1" noChangeArrowheads="1"/>
                    </pic:cNvPicPr>
                  </pic:nvPicPr>
                  <pic:blipFill>
                    <a:blip r:embed="rId28"/>
                    <a:srcRect/>
                    <a:stretch>
                      <a:fillRect/>
                    </a:stretch>
                  </pic:blipFill>
                  <pic:spPr bwMode="auto">
                    <a:xfrm>
                      <a:off x="0" y="0"/>
                      <a:ext cx="4143375" cy="3141432"/>
                    </a:xfrm>
                    <a:prstGeom prst="rect">
                      <a:avLst/>
                    </a:prstGeom>
                    <a:noFill/>
                    <a:ln w="9525">
                      <a:noFill/>
                      <a:miter lim="800000"/>
                      <a:headEnd/>
                      <a:tailEnd/>
                    </a:ln>
                  </pic:spPr>
                </pic:pic>
              </a:graphicData>
            </a:graphic>
          </wp:inline>
        </w:drawing>
      </w:r>
    </w:p>
    <w:p w:rsidR="00530199" w:rsidRDefault="00530199" w:rsidP="00A4748D">
      <w:pPr>
        <w:pStyle w:val="NormalWeb"/>
        <w:shd w:val="clear" w:color="auto" w:fill="FFFFFF"/>
        <w:spacing w:before="0" w:beforeAutospacing="0" w:after="0" w:afterAutospacing="0"/>
        <w:jc w:val="both"/>
        <w:textAlignment w:val="baseline"/>
        <w:rPr>
          <w:rFonts w:ascii="Helvetica" w:hAnsi="Helvetica" w:cs="Helvetica"/>
          <w:color w:val="000000"/>
        </w:rPr>
      </w:pPr>
    </w:p>
    <w:p w:rsidR="001A381D" w:rsidRPr="000A25A0" w:rsidRDefault="001A381D" w:rsidP="000A25A0">
      <w:pPr>
        <w:pStyle w:val="NoSpacing"/>
        <w:jc w:val="both"/>
        <w:rPr>
          <w:rFonts w:cstheme="minorHAnsi"/>
          <w:sz w:val="24"/>
          <w:szCs w:val="24"/>
          <w:shd w:val="clear" w:color="auto" w:fill="FFFFFF"/>
        </w:rPr>
      </w:pPr>
      <w:r w:rsidRPr="000A25A0">
        <w:rPr>
          <w:rStyle w:val="Strong"/>
          <w:rFonts w:cstheme="minorHAnsi"/>
          <w:i/>
          <w:iCs/>
          <w:color w:val="000000"/>
          <w:sz w:val="24"/>
          <w:szCs w:val="24"/>
          <w:bdr w:val="none" w:sz="0" w:space="0" w:color="auto" w:frame="1"/>
          <w:shd w:val="clear" w:color="auto" w:fill="FFFFFF"/>
        </w:rPr>
        <w:lastRenderedPageBreak/>
        <w:t>Deadlock </w:t>
      </w:r>
      <w:r w:rsidRPr="000A25A0">
        <w:rPr>
          <w:rFonts w:cstheme="minorHAnsi"/>
          <w:sz w:val="24"/>
          <w:szCs w:val="24"/>
          <w:shd w:val="clear" w:color="auto" w:fill="FFFFFF"/>
        </w:rPr>
        <w:t>is a situation where a set of processes are blocked because each process is holding a resource and waiting for another resource acquired by some other process.</w:t>
      </w:r>
      <w:r w:rsidRPr="000A25A0">
        <w:rPr>
          <w:rFonts w:cstheme="minorHAnsi"/>
          <w:sz w:val="24"/>
          <w:szCs w:val="24"/>
        </w:rPr>
        <w:br/>
      </w:r>
      <w:r w:rsidRPr="000A25A0">
        <w:rPr>
          <w:rFonts w:cstheme="minorHAnsi"/>
          <w:sz w:val="24"/>
          <w:szCs w:val="24"/>
          <w:shd w:val="clear" w:color="auto" w:fill="FFFFFF"/>
        </w:rPr>
        <w:t>Consider an example when two trains are coming toward each other on same track and there is only one track, none of the trains can move once they are in front of each other. Similar situation occurs in operating systems when there are two or more processes hold some resources and wait for resources held by other(s). For example, in the below diagram, Process 1 is holding Resource 1 and waiting for resource 2 which is acquired by process 2, and process 2 is waiting for resource 1.</w:t>
      </w:r>
    </w:p>
    <w:p w:rsidR="001A381D" w:rsidRDefault="001A381D" w:rsidP="000A25A0">
      <w:pPr>
        <w:tabs>
          <w:tab w:val="left" w:pos="2040"/>
        </w:tabs>
        <w:jc w:val="center"/>
      </w:pPr>
      <w:r>
        <w:rPr>
          <w:noProof/>
        </w:rPr>
        <w:drawing>
          <wp:inline distT="0" distB="0" distL="0" distR="0">
            <wp:extent cx="3600450" cy="2497609"/>
            <wp:effectExtent l="19050" t="0" r="0" b="0"/>
            <wp:docPr id="53" name="Picture 53" descr="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adlock"/>
                    <pic:cNvPicPr>
                      <a:picLocks noChangeAspect="1" noChangeArrowheads="1"/>
                    </pic:cNvPicPr>
                  </pic:nvPicPr>
                  <pic:blipFill>
                    <a:blip r:embed="rId29"/>
                    <a:srcRect/>
                    <a:stretch>
                      <a:fillRect/>
                    </a:stretch>
                  </pic:blipFill>
                  <pic:spPr bwMode="auto">
                    <a:xfrm>
                      <a:off x="0" y="0"/>
                      <a:ext cx="3600450" cy="2497609"/>
                    </a:xfrm>
                    <a:prstGeom prst="rect">
                      <a:avLst/>
                    </a:prstGeom>
                    <a:noFill/>
                    <a:ln w="9525">
                      <a:noFill/>
                      <a:miter lim="800000"/>
                      <a:headEnd/>
                      <a:tailEnd/>
                    </a:ln>
                  </pic:spPr>
                </pic:pic>
              </a:graphicData>
            </a:graphic>
          </wp:inline>
        </w:drawing>
      </w:r>
    </w:p>
    <w:p w:rsidR="001A381D" w:rsidRDefault="001A381D" w:rsidP="001A381D">
      <w:pPr>
        <w:pStyle w:val="NormalWeb"/>
        <w:shd w:val="clear" w:color="auto" w:fill="FFFFFF"/>
        <w:spacing w:before="0" w:beforeAutospacing="0" w:after="0" w:afterAutospacing="0"/>
        <w:jc w:val="both"/>
        <w:textAlignment w:val="baseline"/>
        <w:rPr>
          <w:rStyle w:val="Strong"/>
          <w:rFonts w:ascii="Helvetica" w:hAnsi="Helvetica" w:cs="Helvetica"/>
          <w:i/>
          <w:iCs/>
          <w:color w:val="000000"/>
          <w:sz w:val="23"/>
          <w:szCs w:val="23"/>
          <w:bdr w:val="none" w:sz="0" w:space="0" w:color="auto" w:frame="1"/>
        </w:rPr>
      </w:pPr>
      <w:r>
        <w:rPr>
          <w:rStyle w:val="Strong"/>
          <w:rFonts w:ascii="Helvetica" w:hAnsi="Helvetica" w:cs="Helvetica"/>
          <w:color w:val="000000"/>
          <w:sz w:val="23"/>
          <w:szCs w:val="23"/>
          <w:bdr w:val="none" w:sz="0" w:space="0" w:color="auto" w:frame="1"/>
          <w:shd w:val="clear" w:color="auto" w:fill="FFFFFF"/>
        </w:rPr>
        <w:t>Deadlock can arise if following four conditions hold simultaneously (Necessary Conditions) </w:t>
      </w:r>
    </w:p>
    <w:p w:rsidR="002775EB" w:rsidRDefault="001A381D" w:rsidP="000A25A0">
      <w:pPr>
        <w:pStyle w:val="NormalWeb"/>
        <w:numPr>
          <w:ilvl w:val="0"/>
          <w:numId w:val="34"/>
        </w:numPr>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i/>
          <w:iCs/>
          <w:color w:val="000000"/>
          <w:sz w:val="23"/>
          <w:szCs w:val="23"/>
          <w:bdr w:val="none" w:sz="0" w:space="0" w:color="auto" w:frame="1"/>
        </w:rPr>
        <w:t>Mutual Exclusion:</w:t>
      </w:r>
      <w:r>
        <w:rPr>
          <w:rFonts w:ascii="Helvetica" w:hAnsi="Helvetica" w:cs="Helvetica"/>
          <w:color w:val="000000"/>
        </w:rPr>
        <w:t> One or more than one resource are non-sharable (Only one process can use at a time)</w:t>
      </w:r>
    </w:p>
    <w:p w:rsidR="002775EB" w:rsidRDefault="001A381D" w:rsidP="000A25A0">
      <w:pPr>
        <w:pStyle w:val="NormalWeb"/>
        <w:numPr>
          <w:ilvl w:val="0"/>
          <w:numId w:val="34"/>
        </w:numPr>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i/>
          <w:iCs/>
          <w:color w:val="000000"/>
          <w:sz w:val="23"/>
          <w:szCs w:val="23"/>
          <w:bdr w:val="none" w:sz="0" w:space="0" w:color="auto" w:frame="1"/>
        </w:rPr>
        <w:t>Hold and Wait:</w:t>
      </w:r>
      <w:r>
        <w:rPr>
          <w:rStyle w:val="Emphasis"/>
          <w:rFonts w:ascii="Helvetica" w:hAnsi="Helvetica" w:cs="Helvetica"/>
          <w:color w:val="000000"/>
          <w:sz w:val="23"/>
          <w:szCs w:val="23"/>
          <w:bdr w:val="none" w:sz="0" w:space="0" w:color="auto" w:frame="1"/>
        </w:rPr>
        <w:t> </w:t>
      </w:r>
      <w:r>
        <w:rPr>
          <w:rFonts w:ascii="Helvetica" w:hAnsi="Helvetica" w:cs="Helvetica"/>
          <w:color w:val="000000"/>
        </w:rPr>
        <w:t>A process is holding at least one resource and waiting for resources.</w:t>
      </w:r>
      <w:r>
        <w:rPr>
          <w:rFonts w:ascii="Helvetica" w:hAnsi="Helvetica" w:cs="Helvetica"/>
          <w:color w:val="000000"/>
        </w:rPr>
        <w:br/>
      </w:r>
      <w:r>
        <w:rPr>
          <w:rStyle w:val="Strong"/>
          <w:rFonts w:ascii="Helvetica" w:hAnsi="Helvetica" w:cs="Helvetica"/>
          <w:i/>
          <w:iCs/>
          <w:color w:val="000000"/>
          <w:sz w:val="23"/>
          <w:szCs w:val="23"/>
          <w:bdr w:val="none" w:sz="0" w:space="0" w:color="auto" w:frame="1"/>
        </w:rPr>
        <w:t>No Preemption:</w:t>
      </w:r>
      <w:r>
        <w:rPr>
          <w:rFonts w:ascii="Helvetica" w:hAnsi="Helvetica" w:cs="Helvetica"/>
          <w:color w:val="000000"/>
        </w:rPr>
        <w:t> </w:t>
      </w:r>
      <w:r w:rsidR="000A25A0">
        <w:rPr>
          <w:rFonts w:ascii="Helvetica" w:hAnsi="Helvetica" w:cs="Helvetica"/>
          <w:color w:val="000000"/>
        </w:rPr>
        <w:t xml:space="preserve"> </w:t>
      </w:r>
      <w:r>
        <w:rPr>
          <w:rFonts w:ascii="Helvetica" w:hAnsi="Helvetica" w:cs="Helvetica"/>
          <w:color w:val="000000"/>
        </w:rPr>
        <w:t>A resource cannot be taken from a process unless the process releases the resource.</w:t>
      </w:r>
    </w:p>
    <w:p w:rsidR="001A381D" w:rsidRDefault="001A381D" w:rsidP="000A25A0">
      <w:pPr>
        <w:pStyle w:val="NormalWeb"/>
        <w:numPr>
          <w:ilvl w:val="0"/>
          <w:numId w:val="34"/>
        </w:numPr>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i/>
          <w:iCs/>
          <w:color w:val="000000"/>
          <w:sz w:val="23"/>
          <w:szCs w:val="23"/>
          <w:bdr w:val="none" w:sz="0" w:space="0" w:color="auto" w:frame="1"/>
        </w:rPr>
        <w:t>Circular Wait:</w:t>
      </w:r>
      <w:r>
        <w:rPr>
          <w:rFonts w:ascii="Helvetica" w:hAnsi="Helvetica" w:cs="Helvetica"/>
          <w:color w:val="000000"/>
        </w:rPr>
        <w:t> A set of processes are waiting for each other in circular form.</w:t>
      </w:r>
    </w:p>
    <w:p w:rsidR="001A381D" w:rsidRDefault="001A381D" w:rsidP="001A381D">
      <w:pPr>
        <w:pStyle w:val="NormalWeb"/>
        <w:shd w:val="clear" w:color="auto" w:fill="FFFFFF"/>
        <w:spacing w:before="0" w:beforeAutospacing="0" w:after="150" w:afterAutospacing="0"/>
        <w:jc w:val="both"/>
        <w:textAlignment w:val="baseline"/>
        <w:rPr>
          <w:rFonts w:ascii="Helvetica" w:hAnsi="Helvetica" w:cs="Helvetica"/>
          <w:color w:val="000000"/>
        </w:rPr>
      </w:pPr>
    </w:p>
    <w:p w:rsidR="002775EB" w:rsidRDefault="002775EB" w:rsidP="002775EB">
      <w:pPr>
        <w:pStyle w:val="NormalWeb"/>
        <w:shd w:val="clear" w:color="auto" w:fill="FFFFFF"/>
        <w:spacing w:before="0" w:beforeAutospacing="0" w:after="0" w:afterAutospacing="0"/>
        <w:jc w:val="both"/>
        <w:textAlignment w:val="baseline"/>
        <w:rPr>
          <w:rStyle w:val="Strong"/>
          <w:rFonts w:ascii="Helvetica" w:hAnsi="Helvetica" w:cs="Helvetica"/>
          <w:color w:val="000000"/>
          <w:sz w:val="23"/>
          <w:szCs w:val="23"/>
          <w:bdr w:val="none" w:sz="0" w:space="0" w:color="auto" w:frame="1"/>
        </w:rPr>
      </w:pPr>
      <w:r>
        <w:rPr>
          <w:rStyle w:val="Strong"/>
          <w:rFonts w:ascii="Helvetica" w:hAnsi="Helvetica" w:cs="Helvetica"/>
          <w:color w:val="000000"/>
          <w:sz w:val="23"/>
          <w:szCs w:val="23"/>
          <w:bdr w:val="none" w:sz="0" w:space="0" w:color="auto" w:frame="1"/>
        </w:rPr>
        <w:t>Methods for handling deadlock</w:t>
      </w:r>
    </w:p>
    <w:p w:rsidR="002775EB" w:rsidRDefault="002775EB" w:rsidP="002775EB">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br/>
        <w:t>There are three ways to handle deadlock</w:t>
      </w:r>
    </w:p>
    <w:p w:rsidR="002775EB" w:rsidRDefault="002775EB" w:rsidP="002775EB">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br/>
        <w:t>1) Deadlock prevention or avoidance: The idea is to not let the system into deadlock state.</w:t>
      </w:r>
    </w:p>
    <w:p w:rsidR="002775EB" w:rsidRDefault="002775EB" w:rsidP="002775EB">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2) Deadlock detection and recovery: Let deadlock occur, then do preemption to handle it once occurred.</w:t>
      </w:r>
    </w:p>
    <w:p w:rsidR="002775EB" w:rsidRDefault="002775EB" w:rsidP="002775EB">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3) Ignore the problem all together: If deadlock is very rare, then let it happen and reboot the system. This is the approach that both Windows and UNIX take.</w:t>
      </w:r>
    </w:p>
    <w:p w:rsidR="002775EB" w:rsidRDefault="002775EB" w:rsidP="002775EB">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lastRenderedPageBreak/>
        <w:t>How to avoid Deadlocks</w:t>
      </w:r>
    </w:p>
    <w:p w:rsidR="002775EB" w:rsidRDefault="002775EB" w:rsidP="002775EB">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Deadlocks can be avoided by avoiding at least one of the four conditions, because all this four conditions are required simultaneously to cause deadlock.</w:t>
      </w:r>
    </w:p>
    <w:p w:rsidR="002775EB" w:rsidRDefault="002775EB" w:rsidP="00753D4C">
      <w:pPr>
        <w:numPr>
          <w:ilvl w:val="0"/>
          <w:numId w:val="3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Mutual Exclusion</w:t>
      </w:r>
    </w:p>
    <w:p w:rsidR="002775EB" w:rsidRDefault="002775EB" w:rsidP="002775EB">
      <w:pPr>
        <w:pStyle w:val="NormalWeb"/>
        <w:shd w:val="clear" w:color="auto" w:fill="FFFFFF"/>
        <w:spacing w:before="0" w:beforeAutospacing="0" w:after="150" w:afterAutospacing="0" w:line="450" w:lineRule="atLeast"/>
        <w:ind w:left="375"/>
        <w:rPr>
          <w:rFonts w:ascii="Arial" w:hAnsi="Arial" w:cs="Arial"/>
          <w:color w:val="000000"/>
          <w:sz w:val="23"/>
          <w:szCs w:val="23"/>
        </w:rPr>
      </w:pPr>
      <w:r>
        <w:rPr>
          <w:rFonts w:ascii="Arial" w:hAnsi="Arial" w:cs="Arial"/>
          <w:color w:val="000000"/>
          <w:sz w:val="23"/>
          <w:szCs w:val="23"/>
        </w:rPr>
        <w:t>Resources shared such as read-only files do not lead to deadlocks but resources, such as printers and tape drives, requires exclusive access by a single process.</w:t>
      </w:r>
    </w:p>
    <w:p w:rsidR="002775EB" w:rsidRDefault="002775EB" w:rsidP="00753D4C">
      <w:pPr>
        <w:numPr>
          <w:ilvl w:val="0"/>
          <w:numId w:val="3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Hold and Wait</w:t>
      </w:r>
    </w:p>
    <w:p w:rsidR="002775EB" w:rsidRDefault="002775EB" w:rsidP="002775EB">
      <w:pPr>
        <w:pStyle w:val="NormalWeb"/>
        <w:shd w:val="clear" w:color="auto" w:fill="FFFFFF"/>
        <w:spacing w:before="0" w:beforeAutospacing="0" w:after="150" w:afterAutospacing="0" w:line="450" w:lineRule="atLeast"/>
        <w:ind w:left="375"/>
        <w:rPr>
          <w:rFonts w:ascii="Arial" w:hAnsi="Arial" w:cs="Arial"/>
          <w:color w:val="000000"/>
          <w:sz w:val="23"/>
          <w:szCs w:val="23"/>
        </w:rPr>
      </w:pPr>
      <w:r>
        <w:rPr>
          <w:rFonts w:ascii="Arial" w:hAnsi="Arial" w:cs="Arial"/>
          <w:color w:val="000000"/>
          <w:sz w:val="23"/>
          <w:szCs w:val="23"/>
        </w:rPr>
        <w:t>In this condition processes must be prevented from holding one or more resources while simultaneously waiting for one or more others.</w:t>
      </w:r>
    </w:p>
    <w:p w:rsidR="002775EB" w:rsidRDefault="002775EB" w:rsidP="00753D4C">
      <w:pPr>
        <w:numPr>
          <w:ilvl w:val="0"/>
          <w:numId w:val="3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No Preemption</w:t>
      </w:r>
    </w:p>
    <w:p w:rsidR="002775EB" w:rsidRDefault="002775EB" w:rsidP="002775EB">
      <w:pPr>
        <w:pStyle w:val="NormalWeb"/>
        <w:shd w:val="clear" w:color="auto" w:fill="FFFFFF"/>
        <w:spacing w:before="0" w:beforeAutospacing="0" w:after="150" w:afterAutospacing="0" w:line="450" w:lineRule="atLeast"/>
        <w:ind w:left="375"/>
        <w:rPr>
          <w:rFonts w:ascii="Arial" w:hAnsi="Arial" w:cs="Arial"/>
          <w:color w:val="000000"/>
          <w:sz w:val="23"/>
          <w:szCs w:val="23"/>
        </w:rPr>
      </w:pPr>
      <w:r>
        <w:rPr>
          <w:rFonts w:ascii="Arial" w:hAnsi="Arial" w:cs="Arial"/>
          <w:color w:val="000000"/>
          <w:sz w:val="23"/>
          <w:szCs w:val="23"/>
        </w:rPr>
        <w:t>Preemption of process resource allocations can avoid the condition of deadlocks, where ever possible.</w:t>
      </w:r>
    </w:p>
    <w:p w:rsidR="002775EB" w:rsidRDefault="002775EB" w:rsidP="00753D4C">
      <w:pPr>
        <w:numPr>
          <w:ilvl w:val="0"/>
          <w:numId w:val="32"/>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Circular Wait</w:t>
      </w:r>
    </w:p>
    <w:p w:rsidR="002775EB" w:rsidRDefault="002775EB" w:rsidP="002775EB">
      <w:pPr>
        <w:pStyle w:val="NormalWeb"/>
        <w:shd w:val="clear" w:color="auto" w:fill="FFFFFF"/>
        <w:spacing w:before="0" w:beforeAutospacing="0" w:after="150" w:afterAutospacing="0" w:line="450" w:lineRule="atLeast"/>
        <w:ind w:left="375"/>
        <w:rPr>
          <w:rFonts w:ascii="Arial" w:hAnsi="Arial" w:cs="Arial"/>
          <w:color w:val="000000"/>
          <w:sz w:val="23"/>
          <w:szCs w:val="23"/>
        </w:rPr>
      </w:pPr>
      <w:r>
        <w:rPr>
          <w:rFonts w:ascii="Arial" w:hAnsi="Arial" w:cs="Arial"/>
          <w:color w:val="000000"/>
          <w:sz w:val="23"/>
          <w:szCs w:val="23"/>
        </w:rPr>
        <w:t>Circular wait can be avoided if we number all resources, and require that processes request resources only in strictly increasing(or decreasing) order.</w:t>
      </w:r>
    </w:p>
    <w:p w:rsidR="002775EB" w:rsidRDefault="00EF3100" w:rsidP="002775EB">
      <w:pPr>
        <w:spacing w:before="300" w:after="300"/>
        <w:rPr>
          <w:rFonts w:ascii="Times New Roman" w:hAnsi="Times New Roman" w:cs="Times New Roman"/>
          <w:sz w:val="24"/>
          <w:szCs w:val="24"/>
        </w:rPr>
      </w:pPr>
      <w:r>
        <w:pict>
          <v:rect id="_x0000_i1027" style="width:0;height:1.5pt" o:hralign="center" o:hrstd="t" o:hrnoshade="t" o:hr="t" fillcolor="black" stroked="f"/>
        </w:pict>
      </w:r>
    </w:p>
    <w:p w:rsidR="002775EB" w:rsidRDefault="002775EB" w:rsidP="002775EB">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Handling Deadlock</w:t>
      </w:r>
    </w:p>
    <w:p w:rsidR="002775EB" w:rsidRDefault="002775EB" w:rsidP="002775EB">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points focus on preventing deadlocks. But what to do once a deadlock has occured. Following three strategies can be used to remove deadlock after its occurrence.</w:t>
      </w:r>
    </w:p>
    <w:p w:rsidR="002775EB" w:rsidRDefault="002775EB" w:rsidP="00753D4C">
      <w:pPr>
        <w:numPr>
          <w:ilvl w:val="0"/>
          <w:numId w:val="3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Preemption</w:t>
      </w:r>
    </w:p>
    <w:p w:rsidR="002775EB" w:rsidRDefault="002775EB" w:rsidP="002775EB">
      <w:pPr>
        <w:pStyle w:val="NormalWeb"/>
        <w:shd w:val="clear" w:color="auto" w:fill="FFFFFF"/>
        <w:spacing w:before="0" w:beforeAutospacing="0" w:after="150" w:afterAutospacing="0" w:line="450" w:lineRule="atLeast"/>
        <w:ind w:left="375"/>
        <w:rPr>
          <w:rFonts w:ascii="Arial" w:hAnsi="Arial" w:cs="Arial"/>
          <w:color w:val="000000"/>
          <w:sz w:val="23"/>
          <w:szCs w:val="23"/>
        </w:rPr>
      </w:pPr>
      <w:r>
        <w:rPr>
          <w:rFonts w:ascii="Arial" w:hAnsi="Arial" w:cs="Arial"/>
          <w:color w:val="000000"/>
          <w:sz w:val="23"/>
          <w:szCs w:val="23"/>
        </w:rPr>
        <w:t>We can take a resource from one process and give it to other. This will resolve the deadlock situation, but sometimes it does causes problems.</w:t>
      </w:r>
    </w:p>
    <w:p w:rsidR="002775EB" w:rsidRDefault="002775EB" w:rsidP="00753D4C">
      <w:pPr>
        <w:numPr>
          <w:ilvl w:val="0"/>
          <w:numId w:val="3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lastRenderedPageBreak/>
        <w:t>Rollback</w:t>
      </w:r>
    </w:p>
    <w:p w:rsidR="002775EB" w:rsidRDefault="002775EB" w:rsidP="002775EB">
      <w:pPr>
        <w:pStyle w:val="NormalWeb"/>
        <w:shd w:val="clear" w:color="auto" w:fill="FFFFFF"/>
        <w:spacing w:before="0" w:beforeAutospacing="0" w:after="150" w:afterAutospacing="0" w:line="450" w:lineRule="atLeast"/>
        <w:ind w:left="375"/>
        <w:rPr>
          <w:rFonts w:ascii="Arial" w:hAnsi="Arial" w:cs="Arial"/>
          <w:color w:val="000000"/>
          <w:sz w:val="23"/>
          <w:szCs w:val="23"/>
        </w:rPr>
      </w:pPr>
      <w:r>
        <w:rPr>
          <w:rFonts w:ascii="Arial" w:hAnsi="Arial" w:cs="Arial"/>
          <w:color w:val="000000"/>
          <w:sz w:val="23"/>
          <w:szCs w:val="23"/>
        </w:rPr>
        <w:t>In situations where deadlock is a real possibility, the system can periodically make a record of the state of each process and when deadlock occurs, roll everything back to the last checkpoint, and restart, but allocating resources differently so that deadlock does not occur.</w:t>
      </w:r>
    </w:p>
    <w:p w:rsidR="002775EB" w:rsidRDefault="002775EB" w:rsidP="00753D4C">
      <w:pPr>
        <w:numPr>
          <w:ilvl w:val="0"/>
          <w:numId w:val="33"/>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b/>
          <w:bCs/>
          <w:color w:val="000000"/>
          <w:sz w:val="23"/>
          <w:szCs w:val="23"/>
        </w:rPr>
        <w:t>Kill one or more processes</w:t>
      </w:r>
    </w:p>
    <w:p w:rsidR="002775EB" w:rsidRDefault="002775EB" w:rsidP="002775EB">
      <w:pPr>
        <w:pStyle w:val="NormalWeb"/>
        <w:shd w:val="clear" w:color="auto" w:fill="FFFFFF"/>
        <w:spacing w:before="0" w:beforeAutospacing="0" w:after="150" w:afterAutospacing="0" w:line="450" w:lineRule="atLeast"/>
        <w:ind w:left="375"/>
        <w:rPr>
          <w:rFonts w:ascii="Arial" w:hAnsi="Arial" w:cs="Arial"/>
          <w:color w:val="000000"/>
          <w:sz w:val="23"/>
          <w:szCs w:val="23"/>
        </w:rPr>
      </w:pPr>
      <w:r>
        <w:rPr>
          <w:rFonts w:ascii="Arial" w:hAnsi="Arial" w:cs="Arial"/>
          <w:color w:val="000000"/>
          <w:sz w:val="23"/>
          <w:szCs w:val="23"/>
        </w:rPr>
        <w:t>This is the simplest way, but it works.</w:t>
      </w:r>
    </w:p>
    <w:p w:rsidR="002775EB" w:rsidRDefault="002775EB" w:rsidP="002775EB">
      <w:pPr>
        <w:pStyle w:val="NormalWeb"/>
        <w:shd w:val="clear" w:color="auto" w:fill="FFFFFF"/>
        <w:spacing w:before="0" w:beforeAutospacing="0" w:after="150" w:afterAutospacing="0"/>
        <w:jc w:val="both"/>
        <w:textAlignment w:val="baseline"/>
        <w:rPr>
          <w:rFonts w:ascii="Helvetica" w:hAnsi="Helvetica" w:cs="Helvetica"/>
          <w:color w:val="000000"/>
        </w:rPr>
      </w:pPr>
    </w:p>
    <w:p w:rsidR="002775EB" w:rsidRDefault="002775EB" w:rsidP="001A381D">
      <w:pPr>
        <w:pStyle w:val="NormalWeb"/>
        <w:shd w:val="clear" w:color="auto" w:fill="FFFFFF"/>
        <w:spacing w:before="0" w:beforeAutospacing="0" w:after="150" w:afterAutospacing="0"/>
        <w:jc w:val="both"/>
        <w:textAlignment w:val="baseline"/>
        <w:rPr>
          <w:rFonts w:ascii="Helvetica" w:hAnsi="Helvetica" w:cs="Helvetica"/>
          <w:color w:val="000000"/>
        </w:rPr>
      </w:pPr>
    </w:p>
    <w:p w:rsidR="00637BCD" w:rsidRDefault="00EF3100" w:rsidP="00637BCD">
      <w:pPr>
        <w:tabs>
          <w:tab w:val="left" w:pos="2040"/>
        </w:tabs>
      </w:pPr>
      <w:hyperlink r:id="rId30" w:history="1">
        <w:r w:rsidR="00637BCD" w:rsidRPr="00637BCD">
          <w:rPr>
            <w:rFonts w:ascii="Helvetica" w:eastAsia="Times New Roman" w:hAnsi="Helvetica" w:cs="Helvetica"/>
            <w:color w:val="EC4E20"/>
            <w:sz w:val="23"/>
            <w:szCs w:val="23"/>
            <w:bdr w:val="none" w:sz="0" w:space="0" w:color="auto" w:frame="1"/>
          </w:rPr>
          <w:br/>
        </w:r>
      </w:hyperlink>
    </w:p>
    <w:sectPr w:rsidR="00637BCD" w:rsidSect="00FA36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483" w:rsidRDefault="00D61483" w:rsidP="00D2298A">
      <w:pPr>
        <w:spacing w:after="0" w:line="240" w:lineRule="auto"/>
      </w:pPr>
      <w:r>
        <w:separator/>
      </w:r>
    </w:p>
  </w:endnote>
  <w:endnote w:type="continuationSeparator" w:id="1">
    <w:p w:rsidR="00D61483" w:rsidRDefault="00D61483" w:rsidP="00D229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483" w:rsidRDefault="00D61483" w:rsidP="00D2298A">
      <w:pPr>
        <w:spacing w:after="0" w:line="240" w:lineRule="auto"/>
      </w:pPr>
      <w:r>
        <w:separator/>
      </w:r>
    </w:p>
  </w:footnote>
  <w:footnote w:type="continuationSeparator" w:id="1">
    <w:p w:rsidR="00D61483" w:rsidRDefault="00D61483" w:rsidP="00D229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1D6F"/>
    <w:multiLevelType w:val="multilevel"/>
    <w:tmpl w:val="CD18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73E38"/>
    <w:multiLevelType w:val="hybridMultilevel"/>
    <w:tmpl w:val="4486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33FA8"/>
    <w:multiLevelType w:val="hybridMultilevel"/>
    <w:tmpl w:val="8360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722A6"/>
    <w:multiLevelType w:val="multilevel"/>
    <w:tmpl w:val="01D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EB510C"/>
    <w:multiLevelType w:val="hybridMultilevel"/>
    <w:tmpl w:val="097A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330A6"/>
    <w:multiLevelType w:val="multilevel"/>
    <w:tmpl w:val="3C0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117DCA"/>
    <w:multiLevelType w:val="multilevel"/>
    <w:tmpl w:val="1808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CF334A"/>
    <w:multiLevelType w:val="hybridMultilevel"/>
    <w:tmpl w:val="DBC0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B6325"/>
    <w:multiLevelType w:val="hybridMultilevel"/>
    <w:tmpl w:val="8688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A1053F"/>
    <w:multiLevelType w:val="hybridMultilevel"/>
    <w:tmpl w:val="CC00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00444B"/>
    <w:multiLevelType w:val="hybridMultilevel"/>
    <w:tmpl w:val="6F78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684CFE"/>
    <w:multiLevelType w:val="hybridMultilevel"/>
    <w:tmpl w:val="E316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56A72"/>
    <w:multiLevelType w:val="hybridMultilevel"/>
    <w:tmpl w:val="D4BC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C4202"/>
    <w:multiLevelType w:val="hybridMultilevel"/>
    <w:tmpl w:val="F2AE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146A6E"/>
    <w:multiLevelType w:val="hybridMultilevel"/>
    <w:tmpl w:val="97AA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8F31B4"/>
    <w:multiLevelType w:val="hybridMultilevel"/>
    <w:tmpl w:val="2368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375D1D"/>
    <w:multiLevelType w:val="hybridMultilevel"/>
    <w:tmpl w:val="DCF8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A11D09"/>
    <w:multiLevelType w:val="hybridMultilevel"/>
    <w:tmpl w:val="487C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977C65"/>
    <w:multiLevelType w:val="multilevel"/>
    <w:tmpl w:val="EE70D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514C76"/>
    <w:multiLevelType w:val="hybridMultilevel"/>
    <w:tmpl w:val="0A12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B75113"/>
    <w:multiLevelType w:val="multilevel"/>
    <w:tmpl w:val="1724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937D04"/>
    <w:multiLevelType w:val="multilevel"/>
    <w:tmpl w:val="AC5A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86495E"/>
    <w:multiLevelType w:val="hybridMultilevel"/>
    <w:tmpl w:val="D71A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487BFC"/>
    <w:multiLevelType w:val="multilevel"/>
    <w:tmpl w:val="79C8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A33619"/>
    <w:multiLevelType w:val="multilevel"/>
    <w:tmpl w:val="2014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4D25D9"/>
    <w:multiLevelType w:val="hybridMultilevel"/>
    <w:tmpl w:val="42DE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6037F8"/>
    <w:multiLevelType w:val="hybridMultilevel"/>
    <w:tmpl w:val="D1C89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CB1BC2"/>
    <w:multiLevelType w:val="hybridMultilevel"/>
    <w:tmpl w:val="5174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2D4A01"/>
    <w:multiLevelType w:val="hybridMultilevel"/>
    <w:tmpl w:val="AEE2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371F20"/>
    <w:multiLevelType w:val="hybridMultilevel"/>
    <w:tmpl w:val="93CC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FD7131"/>
    <w:multiLevelType w:val="hybridMultilevel"/>
    <w:tmpl w:val="868E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02744A"/>
    <w:multiLevelType w:val="hybridMultilevel"/>
    <w:tmpl w:val="02CA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434C8A"/>
    <w:multiLevelType w:val="hybridMultilevel"/>
    <w:tmpl w:val="268E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86046E"/>
    <w:multiLevelType w:val="hybridMultilevel"/>
    <w:tmpl w:val="58AE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1"/>
  </w:num>
  <w:num w:numId="3">
    <w:abstractNumId w:val="30"/>
  </w:num>
  <w:num w:numId="4">
    <w:abstractNumId w:val="1"/>
  </w:num>
  <w:num w:numId="5">
    <w:abstractNumId w:val="5"/>
  </w:num>
  <w:num w:numId="6">
    <w:abstractNumId w:val="3"/>
  </w:num>
  <w:num w:numId="7">
    <w:abstractNumId w:val="17"/>
  </w:num>
  <w:num w:numId="8">
    <w:abstractNumId w:val="8"/>
  </w:num>
  <w:num w:numId="9">
    <w:abstractNumId w:val="7"/>
  </w:num>
  <w:num w:numId="10">
    <w:abstractNumId w:val="25"/>
  </w:num>
  <w:num w:numId="11">
    <w:abstractNumId w:val="15"/>
  </w:num>
  <w:num w:numId="12">
    <w:abstractNumId w:val="33"/>
  </w:num>
  <w:num w:numId="13">
    <w:abstractNumId w:val="27"/>
  </w:num>
  <w:num w:numId="14">
    <w:abstractNumId w:val="12"/>
  </w:num>
  <w:num w:numId="15">
    <w:abstractNumId w:val="13"/>
  </w:num>
  <w:num w:numId="16">
    <w:abstractNumId w:val="4"/>
  </w:num>
  <w:num w:numId="17">
    <w:abstractNumId w:val="20"/>
  </w:num>
  <w:num w:numId="18">
    <w:abstractNumId w:val="23"/>
  </w:num>
  <w:num w:numId="19">
    <w:abstractNumId w:val="19"/>
  </w:num>
  <w:num w:numId="20">
    <w:abstractNumId w:val="18"/>
  </w:num>
  <w:num w:numId="21">
    <w:abstractNumId w:val="14"/>
  </w:num>
  <w:num w:numId="22">
    <w:abstractNumId w:val="21"/>
  </w:num>
  <w:num w:numId="23">
    <w:abstractNumId w:val="24"/>
  </w:num>
  <w:num w:numId="24">
    <w:abstractNumId w:val="2"/>
  </w:num>
  <w:num w:numId="25">
    <w:abstractNumId w:val="29"/>
  </w:num>
  <w:num w:numId="26">
    <w:abstractNumId w:val="31"/>
  </w:num>
  <w:num w:numId="27">
    <w:abstractNumId w:val="16"/>
  </w:num>
  <w:num w:numId="28">
    <w:abstractNumId w:val="10"/>
  </w:num>
  <w:num w:numId="29">
    <w:abstractNumId w:val="22"/>
  </w:num>
  <w:num w:numId="30">
    <w:abstractNumId w:val="26"/>
  </w:num>
  <w:num w:numId="31">
    <w:abstractNumId w:val="9"/>
  </w:num>
  <w:num w:numId="32">
    <w:abstractNumId w:val="0"/>
  </w:num>
  <w:num w:numId="33">
    <w:abstractNumId w:val="6"/>
  </w:num>
  <w:num w:numId="34">
    <w:abstractNumId w:val="28"/>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D0D67"/>
    <w:rsid w:val="000A25A0"/>
    <w:rsid w:val="000C46A8"/>
    <w:rsid w:val="00113F1A"/>
    <w:rsid w:val="00190080"/>
    <w:rsid w:val="001A381D"/>
    <w:rsid w:val="001D0D67"/>
    <w:rsid w:val="002624B3"/>
    <w:rsid w:val="002775EB"/>
    <w:rsid w:val="00333FCF"/>
    <w:rsid w:val="003348F1"/>
    <w:rsid w:val="003537AA"/>
    <w:rsid w:val="00371D13"/>
    <w:rsid w:val="003A77EF"/>
    <w:rsid w:val="003E6F40"/>
    <w:rsid w:val="00530199"/>
    <w:rsid w:val="005353E9"/>
    <w:rsid w:val="005B47E6"/>
    <w:rsid w:val="005C78E0"/>
    <w:rsid w:val="00623398"/>
    <w:rsid w:val="00637BCD"/>
    <w:rsid w:val="006710C9"/>
    <w:rsid w:val="00681D2A"/>
    <w:rsid w:val="006D641F"/>
    <w:rsid w:val="006E0062"/>
    <w:rsid w:val="00706336"/>
    <w:rsid w:val="00724C93"/>
    <w:rsid w:val="007355FE"/>
    <w:rsid w:val="007367FE"/>
    <w:rsid w:val="00753D4C"/>
    <w:rsid w:val="00821375"/>
    <w:rsid w:val="008319B1"/>
    <w:rsid w:val="00861A6E"/>
    <w:rsid w:val="0089320D"/>
    <w:rsid w:val="008C744E"/>
    <w:rsid w:val="009175A3"/>
    <w:rsid w:val="00A20045"/>
    <w:rsid w:val="00A4748D"/>
    <w:rsid w:val="00A54349"/>
    <w:rsid w:val="00AC5EF1"/>
    <w:rsid w:val="00AE0C61"/>
    <w:rsid w:val="00AE16A2"/>
    <w:rsid w:val="00B212E5"/>
    <w:rsid w:val="00B8402E"/>
    <w:rsid w:val="00BC49E8"/>
    <w:rsid w:val="00C96F6D"/>
    <w:rsid w:val="00CB377E"/>
    <w:rsid w:val="00CB76F6"/>
    <w:rsid w:val="00D05BF2"/>
    <w:rsid w:val="00D2298A"/>
    <w:rsid w:val="00D61483"/>
    <w:rsid w:val="00D72833"/>
    <w:rsid w:val="00DC5479"/>
    <w:rsid w:val="00E41666"/>
    <w:rsid w:val="00E50A74"/>
    <w:rsid w:val="00E54EF6"/>
    <w:rsid w:val="00E76867"/>
    <w:rsid w:val="00EA204C"/>
    <w:rsid w:val="00EE1F03"/>
    <w:rsid w:val="00EF3100"/>
    <w:rsid w:val="00F10E54"/>
    <w:rsid w:val="00F943C5"/>
    <w:rsid w:val="00FA08A0"/>
    <w:rsid w:val="00FA3667"/>
    <w:rsid w:val="00FE7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667"/>
  </w:style>
  <w:style w:type="paragraph" w:styleId="Heading1">
    <w:name w:val="heading 1"/>
    <w:basedOn w:val="Normal"/>
    <w:next w:val="Normal"/>
    <w:link w:val="Heading1Char"/>
    <w:uiPriority w:val="9"/>
    <w:qFormat/>
    <w:rsid w:val="008932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64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16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43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D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1D0D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D67"/>
    <w:rPr>
      <w:b/>
      <w:bCs/>
    </w:rPr>
  </w:style>
  <w:style w:type="paragraph" w:styleId="NoSpacing">
    <w:name w:val="No Spacing"/>
    <w:uiPriority w:val="1"/>
    <w:qFormat/>
    <w:rsid w:val="001D0D67"/>
    <w:pPr>
      <w:spacing w:after="0" w:line="240" w:lineRule="auto"/>
    </w:pPr>
  </w:style>
  <w:style w:type="paragraph" w:styleId="Header">
    <w:name w:val="header"/>
    <w:basedOn w:val="Normal"/>
    <w:link w:val="HeaderChar"/>
    <w:uiPriority w:val="99"/>
    <w:semiHidden/>
    <w:unhideWhenUsed/>
    <w:rsid w:val="00D229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298A"/>
  </w:style>
  <w:style w:type="paragraph" w:styleId="Footer">
    <w:name w:val="footer"/>
    <w:basedOn w:val="Normal"/>
    <w:link w:val="FooterChar"/>
    <w:uiPriority w:val="99"/>
    <w:semiHidden/>
    <w:unhideWhenUsed/>
    <w:rsid w:val="00D229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298A"/>
  </w:style>
  <w:style w:type="character" w:customStyle="1" w:styleId="Heading3Char">
    <w:name w:val="Heading 3 Char"/>
    <w:basedOn w:val="DefaultParagraphFont"/>
    <w:link w:val="Heading3"/>
    <w:uiPriority w:val="9"/>
    <w:rsid w:val="00AE16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5434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BF2"/>
    <w:rPr>
      <w:rFonts w:ascii="Tahoma" w:hAnsi="Tahoma" w:cs="Tahoma"/>
      <w:sz w:val="16"/>
      <w:szCs w:val="16"/>
    </w:rPr>
  </w:style>
  <w:style w:type="paragraph" w:styleId="ListParagraph">
    <w:name w:val="List Paragraph"/>
    <w:basedOn w:val="Normal"/>
    <w:uiPriority w:val="34"/>
    <w:qFormat/>
    <w:rsid w:val="006E0062"/>
    <w:pPr>
      <w:ind w:left="720"/>
      <w:contextualSpacing/>
    </w:pPr>
  </w:style>
  <w:style w:type="character" w:styleId="Hyperlink">
    <w:name w:val="Hyperlink"/>
    <w:basedOn w:val="DefaultParagraphFont"/>
    <w:uiPriority w:val="99"/>
    <w:semiHidden/>
    <w:unhideWhenUsed/>
    <w:rsid w:val="006E0062"/>
    <w:rPr>
      <w:color w:val="0000FF"/>
      <w:u w:val="single"/>
    </w:rPr>
  </w:style>
  <w:style w:type="character" w:customStyle="1" w:styleId="Heading2Char">
    <w:name w:val="Heading 2 Char"/>
    <w:basedOn w:val="DefaultParagraphFont"/>
    <w:link w:val="Heading2"/>
    <w:uiPriority w:val="9"/>
    <w:semiHidden/>
    <w:rsid w:val="006D641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9320D"/>
    <w:rPr>
      <w:i/>
      <w:iCs/>
    </w:rPr>
  </w:style>
  <w:style w:type="character" w:customStyle="1" w:styleId="Heading1Char">
    <w:name w:val="Heading 1 Char"/>
    <w:basedOn w:val="DefaultParagraphFont"/>
    <w:link w:val="Heading1"/>
    <w:uiPriority w:val="9"/>
    <w:rsid w:val="0089320D"/>
    <w:rPr>
      <w:rFonts w:asciiTheme="majorHAnsi" w:eastAsiaTheme="majorEastAsia" w:hAnsiTheme="majorHAnsi" w:cstheme="majorBidi"/>
      <w:b/>
      <w:bCs/>
      <w:color w:val="365F91" w:themeColor="accent1" w:themeShade="BF"/>
      <w:sz w:val="28"/>
      <w:szCs w:val="28"/>
    </w:rPr>
  </w:style>
  <w:style w:type="character" w:styleId="HTMLTypewriter">
    <w:name w:val="HTML Typewriter"/>
    <w:basedOn w:val="DefaultParagraphFont"/>
    <w:uiPriority w:val="99"/>
    <w:semiHidden/>
    <w:unhideWhenUsed/>
    <w:rsid w:val="0089320D"/>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C96F6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6F6D"/>
    <w:rPr>
      <w:rFonts w:ascii="Tahoma" w:hAnsi="Tahoma" w:cs="Tahoma"/>
      <w:sz w:val="16"/>
      <w:szCs w:val="16"/>
    </w:rPr>
  </w:style>
  <w:style w:type="paragraph" w:styleId="HTMLPreformatted">
    <w:name w:val="HTML Preformatted"/>
    <w:basedOn w:val="Normal"/>
    <w:link w:val="HTMLPreformattedChar"/>
    <w:uiPriority w:val="99"/>
    <w:semiHidden/>
    <w:unhideWhenUsed/>
    <w:rsid w:val="00A2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0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0045"/>
    <w:rPr>
      <w:rFonts w:ascii="Courier New" w:eastAsia="Times New Roman" w:hAnsi="Courier New" w:cs="Courier New"/>
      <w:sz w:val="20"/>
      <w:szCs w:val="20"/>
    </w:rPr>
  </w:style>
  <w:style w:type="paragraph" w:customStyle="1" w:styleId="center">
    <w:name w:val="center"/>
    <w:basedOn w:val="Normal"/>
    <w:rsid w:val="005301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459774">
      <w:bodyDiv w:val="1"/>
      <w:marLeft w:val="0"/>
      <w:marRight w:val="0"/>
      <w:marTop w:val="0"/>
      <w:marBottom w:val="0"/>
      <w:divBdr>
        <w:top w:val="none" w:sz="0" w:space="0" w:color="auto"/>
        <w:left w:val="none" w:sz="0" w:space="0" w:color="auto"/>
        <w:bottom w:val="none" w:sz="0" w:space="0" w:color="auto"/>
        <w:right w:val="none" w:sz="0" w:space="0" w:color="auto"/>
      </w:divBdr>
    </w:div>
    <w:div w:id="104153939">
      <w:bodyDiv w:val="1"/>
      <w:marLeft w:val="0"/>
      <w:marRight w:val="0"/>
      <w:marTop w:val="0"/>
      <w:marBottom w:val="0"/>
      <w:divBdr>
        <w:top w:val="none" w:sz="0" w:space="0" w:color="auto"/>
        <w:left w:val="none" w:sz="0" w:space="0" w:color="auto"/>
        <w:bottom w:val="none" w:sz="0" w:space="0" w:color="auto"/>
        <w:right w:val="none" w:sz="0" w:space="0" w:color="auto"/>
      </w:divBdr>
    </w:div>
    <w:div w:id="106970291">
      <w:bodyDiv w:val="1"/>
      <w:marLeft w:val="0"/>
      <w:marRight w:val="0"/>
      <w:marTop w:val="0"/>
      <w:marBottom w:val="0"/>
      <w:divBdr>
        <w:top w:val="none" w:sz="0" w:space="0" w:color="auto"/>
        <w:left w:val="none" w:sz="0" w:space="0" w:color="auto"/>
        <w:bottom w:val="none" w:sz="0" w:space="0" w:color="auto"/>
        <w:right w:val="none" w:sz="0" w:space="0" w:color="auto"/>
      </w:divBdr>
    </w:div>
    <w:div w:id="151681645">
      <w:bodyDiv w:val="1"/>
      <w:marLeft w:val="0"/>
      <w:marRight w:val="0"/>
      <w:marTop w:val="0"/>
      <w:marBottom w:val="0"/>
      <w:divBdr>
        <w:top w:val="none" w:sz="0" w:space="0" w:color="auto"/>
        <w:left w:val="none" w:sz="0" w:space="0" w:color="auto"/>
        <w:bottom w:val="none" w:sz="0" w:space="0" w:color="auto"/>
        <w:right w:val="none" w:sz="0" w:space="0" w:color="auto"/>
      </w:divBdr>
    </w:div>
    <w:div w:id="383918955">
      <w:bodyDiv w:val="1"/>
      <w:marLeft w:val="0"/>
      <w:marRight w:val="0"/>
      <w:marTop w:val="0"/>
      <w:marBottom w:val="0"/>
      <w:divBdr>
        <w:top w:val="none" w:sz="0" w:space="0" w:color="auto"/>
        <w:left w:val="none" w:sz="0" w:space="0" w:color="auto"/>
        <w:bottom w:val="none" w:sz="0" w:space="0" w:color="auto"/>
        <w:right w:val="none" w:sz="0" w:space="0" w:color="auto"/>
      </w:divBdr>
    </w:div>
    <w:div w:id="419329065">
      <w:bodyDiv w:val="1"/>
      <w:marLeft w:val="0"/>
      <w:marRight w:val="0"/>
      <w:marTop w:val="0"/>
      <w:marBottom w:val="0"/>
      <w:divBdr>
        <w:top w:val="none" w:sz="0" w:space="0" w:color="auto"/>
        <w:left w:val="none" w:sz="0" w:space="0" w:color="auto"/>
        <w:bottom w:val="none" w:sz="0" w:space="0" w:color="auto"/>
        <w:right w:val="none" w:sz="0" w:space="0" w:color="auto"/>
      </w:divBdr>
    </w:div>
    <w:div w:id="460343809">
      <w:bodyDiv w:val="1"/>
      <w:marLeft w:val="0"/>
      <w:marRight w:val="0"/>
      <w:marTop w:val="0"/>
      <w:marBottom w:val="0"/>
      <w:divBdr>
        <w:top w:val="none" w:sz="0" w:space="0" w:color="auto"/>
        <w:left w:val="none" w:sz="0" w:space="0" w:color="auto"/>
        <w:bottom w:val="none" w:sz="0" w:space="0" w:color="auto"/>
        <w:right w:val="none" w:sz="0" w:space="0" w:color="auto"/>
      </w:divBdr>
    </w:div>
    <w:div w:id="481042824">
      <w:bodyDiv w:val="1"/>
      <w:marLeft w:val="0"/>
      <w:marRight w:val="0"/>
      <w:marTop w:val="0"/>
      <w:marBottom w:val="0"/>
      <w:divBdr>
        <w:top w:val="none" w:sz="0" w:space="0" w:color="auto"/>
        <w:left w:val="none" w:sz="0" w:space="0" w:color="auto"/>
        <w:bottom w:val="none" w:sz="0" w:space="0" w:color="auto"/>
        <w:right w:val="none" w:sz="0" w:space="0" w:color="auto"/>
      </w:divBdr>
    </w:div>
    <w:div w:id="539586698">
      <w:bodyDiv w:val="1"/>
      <w:marLeft w:val="0"/>
      <w:marRight w:val="0"/>
      <w:marTop w:val="0"/>
      <w:marBottom w:val="0"/>
      <w:divBdr>
        <w:top w:val="none" w:sz="0" w:space="0" w:color="auto"/>
        <w:left w:val="none" w:sz="0" w:space="0" w:color="auto"/>
        <w:bottom w:val="none" w:sz="0" w:space="0" w:color="auto"/>
        <w:right w:val="none" w:sz="0" w:space="0" w:color="auto"/>
      </w:divBdr>
    </w:div>
    <w:div w:id="575827419">
      <w:bodyDiv w:val="1"/>
      <w:marLeft w:val="0"/>
      <w:marRight w:val="0"/>
      <w:marTop w:val="0"/>
      <w:marBottom w:val="0"/>
      <w:divBdr>
        <w:top w:val="none" w:sz="0" w:space="0" w:color="auto"/>
        <w:left w:val="none" w:sz="0" w:space="0" w:color="auto"/>
        <w:bottom w:val="none" w:sz="0" w:space="0" w:color="auto"/>
        <w:right w:val="none" w:sz="0" w:space="0" w:color="auto"/>
      </w:divBdr>
      <w:divsChild>
        <w:div w:id="471676009">
          <w:marLeft w:val="0"/>
          <w:marRight w:val="0"/>
          <w:marTop w:val="0"/>
          <w:marBottom w:val="0"/>
          <w:divBdr>
            <w:top w:val="none" w:sz="0" w:space="0" w:color="auto"/>
            <w:left w:val="none" w:sz="0" w:space="0" w:color="auto"/>
            <w:bottom w:val="none" w:sz="0" w:space="0" w:color="auto"/>
            <w:right w:val="none" w:sz="0" w:space="0" w:color="auto"/>
          </w:divBdr>
        </w:div>
        <w:div w:id="754472970">
          <w:marLeft w:val="0"/>
          <w:marRight w:val="0"/>
          <w:marTop w:val="0"/>
          <w:marBottom w:val="0"/>
          <w:divBdr>
            <w:top w:val="none" w:sz="0" w:space="0" w:color="auto"/>
            <w:left w:val="none" w:sz="0" w:space="0" w:color="auto"/>
            <w:bottom w:val="none" w:sz="0" w:space="0" w:color="auto"/>
            <w:right w:val="none" w:sz="0" w:space="0" w:color="auto"/>
          </w:divBdr>
        </w:div>
      </w:divsChild>
    </w:div>
    <w:div w:id="576987064">
      <w:bodyDiv w:val="1"/>
      <w:marLeft w:val="0"/>
      <w:marRight w:val="0"/>
      <w:marTop w:val="0"/>
      <w:marBottom w:val="0"/>
      <w:divBdr>
        <w:top w:val="none" w:sz="0" w:space="0" w:color="auto"/>
        <w:left w:val="none" w:sz="0" w:space="0" w:color="auto"/>
        <w:bottom w:val="none" w:sz="0" w:space="0" w:color="auto"/>
        <w:right w:val="none" w:sz="0" w:space="0" w:color="auto"/>
      </w:divBdr>
      <w:divsChild>
        <w:div w:id="779111578">
          <w:marLeft w:val="0"/>
          <w:marRight w:val="0"/>
          <w:marTop w:val="0"/>
          <w:marBottom w:val="0"/>
          <w:divBdr>
            <w:top w:val="none" w:sz="0" w:space="0" w:color="auto"/>
            <w:left w:val="none" w:sz="0" w:space="0" w:color="auto"/>
            <w:bottom w:val="none" w:sz="0" w:space="0" w:color="auto"/>
            <w:right w:val="none" w:sz="0" w:space="0" w:color="auto"/>
          </w:divBdr>
        </w:div>
        <w:div w:id="1093403797">
          <w:marLeft w:val="0"/>
          <w:marRight w:val="0"/>
          <w:marTop w:val="0"/>
          <w:marBottom w:val="0"/>
          <w:divBdr>
            <w:top w:val="none" w:sz="0" w:space="0" w:color="auto"/>
            <w:left w:val="none" w:sz="0" w:space="0" w:color="auto"/>
            <w:bottom w:val="none" w:sz="0" w:space="0" w:color="auto"/>
            <w:right w:val="none" w:sz="0" w:space="0" w:color="auto"/>
          </w:divBdr>
        </w:div>
        <w:div w:id="1182549746">
          <w:marLeft w:val="0"/>
          <w:marRight w:val="0"/>
          <w:marTop w:val="0"/>
          <w:marBottom w:val="0"/>
          <w:divBdr>
            <w:top w:val="none" w:sz="0" w:space="0" w:color="auto"/>
            <w:left w:val="none" w:sz="0" w:space="0" w:color="auto"/>
            <w:bottom w:val="none" w:sz="0" w:space="0" w:color="auto"/>
            <w:right w:val="none" w:sz="0" w:space="0" w:color="auto"/>
          </w:divBdr>
        </w:div>
        <w:div w:id="1170025710">
          <w:marLeft w:val="0"/>
          <w:marRight w:val="0"/>
          <w:marTop w:val="0"/>
          <w:marBottom w:val="0"/>
          <w:divBdr>
            <w:top w:val="none" w:sz="0" w:space="0" w:color="auto"/>
            <w:left w:val="none" w:sz="0" w:space="0" w:color="auto"/>
            <w:bottom w:val="none" w:sz="0" w:space="0" w:color="auto"/>
            <w:right w:val="none" w:sz="0" w:space="0" w:color="auto"/>
          </w:divBdr>
        </w:div>
        <w:div w:id="1259827469">
          <w:marLeft w:val="0"/>
          <w:marRight w:val="0"/>
          <w:marTop w:val="0"/>
          <w:marBottom w:val="0"/>
          <w:divBdr>
            <w:top w:val="none" w:sz="0" w:space="0" w:color="auto"/>
            <w:left w:val="none" w:sz="0" w:space="0" w:color="auto"/>
            <w:bottom w:val="none" w:sz="0" w:space="0" w:color="auto"/>
            <w:right w:val="none" w:sz="0" w:space="0" w:color="auto"/>
          </w:divBdr>
        </w:div>
      </w:divsChild>
    </w:div>
    <w:div w:id="638606615">
      <w:bodyDiv w:val="1"/>
      <w:marLeft w:val="0"/>
      <w:marRight w:val="0"/>
      <w:marTop w:val="0"/>
      <w:marBottom w:val="0"/>
      <w:divBdr>
        <w:top w:val="none" w:sz="0" w:space="0" w:color="auto"/>
        <w:left w:val="none" w:sz="0" w:space="0" w:color="auto"/>
        <w:bottom w:val="none" w:sz="0" w:space="0" w:color="auto"/>
        <w:right w:val="none" w:sz="0" w:space="0" w:color="auto"/>
      </w:divBdr>
    </w:div>
    <w:div w:id="647369892">
      <w:bodyDiv w:val="1"/>
      <w:marLeft w:val="0"/>
      <w:marRight w:val="0"/>
      <w:marTop w:val="0"/>
      <w:marBottom w:val="0"/>
      <w:divBdr>
        <w:top w:val="none" w:sz="0" w:space="0" w:color="auto"/>
        <w:left w:val="none" w:sz="0" w:space="0" w:color="auto"/>
        <w:bottom w:val="none" w:sz="0" w:space="0" w:color="auto"/>
        <w:right w:val="none" w:sz="0" w:space="0" w:color="auto"/>
      </w:divBdr>
    </w:div>
    <w:div w:id="767776299">
      <w:bodyDiv w:val="1"/>
      <w:marLeft w:val="0"/>
      <w:marRight w:val="0"/>
      <w:marTop w:val="0"/>
      <w:marBottom w:val="0"/>
      <w:divBdr>
        <w:top w:val="none" w:sz="0" w:space="0" w:color="auto"/>
        <w:left w:val="none" w:sz="0" w:space="0" w:color="auto"/>
        <w:bottom w:val="none" w:sz="0" w:space="0" w:color="auto"/>
        <w:right w:val="none" w:sz="0" w:space="0" w:color="auto"/>
      </w:divBdr>
    </w:div>
    <w:div w:id="789396497">
      <w:bodyDiv w:val="1"/>
      <w:marLeft w:val="0"/>
      <w:marRight w:val="0"/>
      <w:marTop w:val="0"/>
      <w:marBottom w:val="0"/>
      <w:divBdr>
        <w:top w:val="none" w:sz="0" w:space="0" w:color="auto"/>
        <w:left w:val="none" w:sz="0" w:space="0" w:color="auto"/>
        <w:bottom w:val="none" w:sz="0" w:space="0" w:color="auto"/>
        <w:right w:val="none" w:sz="0" w:space="0" w:color="auto"/>
      </w:divBdr>
    </w:div>
    <w:div w:id="835417666">
      <w:bodyDiv w:val="1"/>
      <w:marLeft w:val="0"/>
      <w:marRight w:val="0"/>
      <w:marTop w:val="0"/>
      <w:marBottom w:val="0"/>
      <w:divBdr>
        <w:top w:val="none" w:sz="0" w:space="0" w:color="auto"/>
        <w:left w:val="none" w:sz="0" w:space="0" w:color="auto"/>
        <w:bottom w:val="none" w:sz="0" w:space="0" w:color="auto"/>
        <w:right w:val="none" w:sz="0" w:space="0" w:color="auto"/>
      </w:divBdr>
    </w:div>
    <w:div w:id="896626587">
      <w:bodyDiv w:val="1"/>
      <w:marLeft w:val="0"/>
      <w:marRight w:val="0"/>
      <w:marTop w:val="0"/>
      <w:marBottom w:val="0"/>
      <w:divBdr>
        <w:top w:val="none" w:sz="0" w:space="0" w:color="auto"/>
        <w:left w:val="none" w:sz="0" w:space="0" w:color="auto"/>
        <w:bottom w:val="none" w:sz="0" w:space="0" w:color="auto"/>
        <w:right w:val="none" w:sz="0" w:space="0" w:color="auto"/>
      </w:divBdr>
      <w:divsChild>
        <w:div w:id="1129937830">
          <w:marLeft w:val="0"/>
          <w:marRight w:val="0"/>
          <w:marTop w:val="0"/>
          <w:marBottom w:val="0"/>
          <w:divBdr>
            <w:top w:val="none" w:sz="0" w:space="0" w:color="auto"/>
            <w:left w:val="none" w:sz="0" w:space="0" w:color="auto"/>
            <w:bottom w:val="none" w:sz="0" w:space="0" w:color="auto"/>
            <w:right w:val="none" w:sz="0" w:space="0" w:color="auto"/>
          </w:divBdr>
          <w:divsChild>
            <w:div w:id="558591279">
              <w:marLeft w:val="0"/>
              <w:marRight w:val="0"/>
              <w:marTop w:val="0"/>
              <w:marBottom w:val="0"/>
              <w:divBdr>
                <w:top w:val="none" w:sz="0" w:space="0" w:color="auto"/>
                <w:left w:val="none" w:sz="0" w:space="0" w:color="auto"/>
                <w:bottom w:val="none" w:sz="0" w:space="0" w:color="auto"/>
                <w:right w:val="none" w:sz="0" w:space="0" w:color="auto"/>
              </w:divBdr>
              <w:divsChild>
                <w:div w:id="1378629873">
                  <w:marLeft w:val="0"/>
                  <w:marRight w:val="0"/>
                  <w:marTop w:val="0"/>
                  <w:marBottom w:val="0"/>
                  <w:divBdr>
                    <w:top w:val="none" w:sz="0" w:space="0" w:color="auto"/>
                    <w:left w:val="none" w:sz="0" w:space="0" w:color="auto"/>
                    <w:bottom w:val="none" w:sz="0" w:space="0" w:color="auto"/>
                    <w:right w:val="none" w:sz="0" w:space="0" w:color="auto"/>
                  </w:divBdr>
                  <w:divsChild>
                    <w:div w:id="1864204216">
                      <w:marLeft w:val="0"/>
                      <w:marRight w:val="0"/>
                      <w:marTop w:val="0"/>
                      <w:marBottom w:val="0"/>
                      <w:divBdr>
                        <w:top w:val="none" w:sz="0" w:space="0" w:color="auto"/>
                        <w:left w:val="none" w:sz="0" w:space="0" w:color="auto"/>
                        <w:bottom w:val="none" w:sz="0" w:space="0" w:color="auto"/>
                        <w:right w:val="none" w:sz="0" w:space="0" w:color="auto"/>
                      </w:divBdr>
                    </w:div>
                    <w:div w:id="1492721813">
                      <w:marLeft w:val="0"/>
                      <w:marRight w:val="0"/>
                      <w:marTop w:val="0"/>
                      <w:marBottom w:val="0"/>
                      <w:divBdr>
                        <w:top w:val="none" w:sz="0" w:space="0" w:color="auto"/>
                        <w:left w:val="none" w:sz="0" w:space="0" w:color="auto"/>
                        <w:bottom w:val="none" w:sz="0" w:space="0" w:color="auto"/>
                        <w:right w:val="none" w:sz="0" w:space="0" w:color="auto"/>
                      </w:divBdr>
                    </w:div>
                    <w:div w:id="98305127">
                      <w:marLeft w:val="0"/>
                      <w:marRight w:val="0"/>
                      <w:marTop w:val="0"/>
                      <w:marBottom w:val="0"/>
                      <w:divBdr>
                        <w:top w:val="none" w:sz="0" w:space="0" w:color="auto"/>
                        <w:left w:val="none" w:sz="0" w:space="0" w:color="auto"/>
                        <w:bottom w:val="none" w:sz="0" w:space="0" w:color="auto"/>
                        <w:right w:val="none" w:sz="0" w:space="0" w:color="auto"/>
                      </w:divBdr>
                    </w:div>
                    <w:div w:id="1963223124">
                      <w:marLeft w:val="0"/>
                      <w:marRight w:val="0"/>
                      <w:marTop w:val="0"/>
                      <w:marBottom w:val="0"/>
                      <w:divBdr>
                        <w:top w:val="none" w:sz="0" w:space="0" w:color="auto"/>
                        <w:left w:val="none" w:sz="0" w:space="0" w:color="auto"/>
                        <w:bottom w:val="none" w:sz="0" w:space="0" w:color="auto"/>
                        <w:right w:val="none" w:sz="0" w:space="0" w:color="auto"/>
                      </w:divBdr>
                    </w:div>
                    <w:div w:id="123694777">
                      <w:marLeft w:val="0"/>
                      <w:marRight w:val="0"/>
                      <w:marTop w:val="0"/>
                      <w:marBottom w:val="0"/>
                      <w:divBdr>
                        <w:top w:val="none" w:sz="0" w:space="0" w:color="auto"/>
                        <w:left w:val="none" w:sz="0" w:space="0" w:color="auto"/>
                        <w:bottom w:val="none" w:sz="0" w:space="0" w:color="auto"/>
                        <w:right w:val="none" w:sz="0" w:space="0" w:color="auto"/>
                      </w:divBdr>
                    </w:div>
                    <w:div w:id="1341271333">
                      <w:marLeft w:val="0"/>
                      <w:marRight w:val="0"/>
                      <w:marTop w:val="0"/>
                      <w:marBottom w:val="0"/>
                      <w:divBdr>
                        <w:top w:val="none" w:sz="0" w:space="0" w:color="auto"/>
                        <w:left w:val="none" w:sz="0" w:space="0" w:color="auto"/>
                        <w:bottom w:val="none" w:sz="0" w:space="0" w:color="auto"/>
                        <w:right w:val="none" w:sz="0" w:space="0" w:color="auto"/>
                      </w:divBdr>
                    </w:div>
                    <w:div w:id="2036689125">
                      <w:marLeft w:val="0"/>
                      <w:marRight w:val="0"/>
                      <w:marTop w:val="0"/>
                      <w:marBottom w:val="0"/>
                      <w:divBdr>
                        <w:top w:val="none" w:sz="0" w:space="0" w:color="auto"/>
                        <w:left w:val="none" w:sz="0" w:space="0" w:color="auto"/>
                        <w:bottom w:val="none" w:sz="0" w:space="0" w:color="auto"/>
                        <w:right w:val="none" w:sz="0" w:space="0" w:color="auto"/>
                      </w:divBdr>
                    </w:div>
                    <w:div w:id="928077392">
                      <w:marLeft w:val="0"/>
                      <w:marRight w:val="0"/>
                      <w:marTop w:val="0"/>
                      <w:marBottom w:val="0"/>
                      <w:divBdr>
                        <w:top w:val="none" w:sz="0" w:space="0" w:color="auto"/>
                        <w:left w:val="none" w:sz="0" w:space="0" w:color="auto"/>
                        <w:bottom w:val="none" w:sz="0" w:space="0" w:color="auto"/>
                        <w:right w:val="none" w:sz="0" w:space="0" w:color="auto"/>
                      </w:divBdr>
                    </w:div>
                    <w:div w:id="1578049652">
                      <w:marLeft w:val="0"/>
                      <w:marRight w:val="0"/>
                      <w:marTop w:val="0"/>
                      <w:marBottom w:val="0"/>
                      <w:divBdr>
                        <w:top w:val="none" w:sz="0" w:space="0" w:color="auto"/>
                        <w:left w:val="none" w:sz="0" w:space="0" w:color="auto"/>
                        <w:bottom w:val="none" w:sz="0" w:space="0" w:color="auto"/>
                        <w:right w:val="none" w:sz="0" w:space="0" w:color="auto"/>
                      </w:divBdr>
                    </w:div>
                    <w:div w:id="168522906">
                      <w:marLeft w:val="0"/>
                      <w:marRight w:val="0"/>
                      <w:marTop w:val="0"/>
                      <w:marBottom w:val="0"/>
                      <w:divBdr>
                        <w:top w:val="none" w:sz="0" w:space="0" w:color="auto"/>
                        <w:left w:val="none" w:sz="0" w:space="0" w:color="auto"/>
                        <w:bottom w:val="none" w:sz="0" w:space="0" w:color="auto"/>
                        <w:right w:val="none" w:sz="0" w:space="0" w:color="auto"/>
                      </w:divBdr>
                    </w:div>
                    <w:div w:id="1651136426">
                      <w:marLeft w:val="0"/>
                      <w:marRight w:val="0"/>
                      <w:marTop w:val="0"/>
                      <w:marBottom w:val="0"/>
                      <w:divBdr>
                        <w:top w:val="none" w:sz="0" w:space="0" w:color="auto"/>
                        <w:left w:val="none" w:sz="0" w:space="0" w:color="auto"/>
                        <w:bottom w:val="none" w:sz="0" w:space="0" w:color="auto"/>
                        <w:right w:val="none" w:sz="0" w:space="0" w:color="auto"/>
                      </w:divBdr>
                    </w:div>
                    <w:div w:id="625429931">
                      <w:marLeft w:val="0"/>
                      <w:marRight w:val="0"/>
                      <w:marTop w:val="0"/>
                      <w:marBottom w:val="0"/>
                      <w:divBdr>
                        <w:top w:val="none" w:sz="0" w:space="0" w:color="auto"/>
                        <w:left w:val="none" w:sz="0" w:space="0" w:color="auto"/>
                        <w:bottom w:val="none" w:sz="0" w:space="0" w:color="auto"/>
                        <w:right w:val="none" w:sz="0" w:space="0" w:color="auto"/>
                      </w:divBdr>
                    </w:div>
                    <w:div w:id="990717483">
                      <w:marLeft w:val="0"/>
                      <w:marRight w:val="0"/>
                      <w:marTop w:val="0"/>
                      <w:marBottom w:val="0"/>
                      <w:divBdr>
                        <w:top w:val="none" w:sz="0" w:space="0" w:color="auto"/>
                        <w:left w:val="none" w:sz="0" w:space="0" w:color="auto"/>
                        <w:bottom w:val="none" w:sz="0" w:space="0" w:color="auto"/>
                        <w:right w:val="none" w:sz="0" w:space="0" w:color="auto"/>
                      </w:divBdr>
                    </w:div>
                    <w:div w:id="1294485071">
                      <w:marLeft w:val="0"/>
                      <w:marRight w:val="0"/>
                      <w:marTop w:val="0"/>
                      <w:marBottom w:val="0"/>
                      <w:divBdr>
                        <w:top w:val="none" w:sz="0" w:space="0" w:color="auto"/>
                        <w:left w:val="none" w:sz="0" w:space="0" w:color="auto"/>
                        <w:bottom w:val="none" w:sz="0" w:space="0" w:color="auto"/>
                        <w:right w:val="none" w:sz="0" w:space="0" w:color="auto"/>
                      </w:divBdr>
                    </w:div>
                    <w:div w:id="1834449881">
                      <w:marLeft w:val="0"/>
                      <w:marRight w:val="0"/>
                      <w:marTop w:val="0"/>
                      <w:marBottom w:val="0"/>
                      <w:divBdr>
                        <w:top w:val="none" w:sz="0" w:space="0" w:color="auto"/>
                        <w:left w:val="none" w:sz="0" w:space="0" w:color="auto"/>
                        <w:bottom w:val="none" w:sz="0" w:space="0" w:color="auto"/>
                        <w:right w:val="none" w:sz="0" w:space="0" w:color="auto"/>
                      </w:divBdr>
                    </w:div>
                    <w:div w:id="1936089283">
                      <w:marLeft w:val="0"/>
                      <w:marRight w:val="0"/>
                      <w:marTop w:val="0"/>
                      <w:marBottom w:val="0"/>
                      <w:divBdr>
                        <w:top w:val="none" w:sz="0" w:space="0" w:color="auto"/>
                        <w:left w:val="none" w:sz="0" w:space="0" w:color="auto"/>
                        <w:bottom w:val="none" w:sz="0" w:space="0" w:color="auto"/>
                        <w:right w:val="none" w:sz="0" w:space="0" w:color="auto"/>
                      </w:divBdr>
                    </w:div>
                    <w:div w:id="931626566">
                      <w:marLeft w:val="0"/>
                      <w:marRight w:val="0"/>
                      <w:marTop w:val="0"/>
                      <w:marBottom w:val="0"/>
                      <w:divBdr>
                        <w:top w:val="none" w:sz="0" w:space="0" w:color="auto"/>
                        <w:left w:val="none" w:sz="0" w:space="0" w:color="auto"/>
                        <w:bottom w:val="none" w:sz="0" w:space="0" w:color="auto"/>
                        <w:right w:val="none" w:sz="0" w:space="0" w:color="auto"/>
                      </w:divBdr>
                    </w:div>
                    <w:div w:id="1699969114">
                      <w:marLeft w:val="0"/>
                      <w:marRight w:val="0"/>
                      <w:marTop w:val="0"/>
                      <w:marBottom w:val="0"/>
                      <w:divBdr>
                        <w:top w:val="none" w:sz="0" w:space="0" w:color="auto"/>
                        <w:left w:val="none" w:sz="0" w:space="0" w:color="auto"/>
                        <w:bottom w:val="none" w:sz="0" w:space="0" w:color="auto"/>
                        <w:right w:val="none" w:sz="0" w:space="0" w:color="auto"/>
                      </w:divBdr>
                    </w:div>
                    <w:div w:id="938221239">
                      <w:marLeft w:val="0"/>
                      <w:marRight w:val="0"/>
                      <w:marTop w:val="0"/>
                      <w:marBottom w:val="0"/>
                      <w:divBdr>
                        <w:top w:val="none" w:sz="0" w:space="0" w:color="auto"/>
                        <w:left w:val="none" w:sz="0" w:space="0" w:color="auto"/>
                        <w:bottom w:val="none" w:sz="0" w:space="0" w:color="auto"/>
                        <w:right w:val="none" w:sz="0" w:space="0" w:color="auto"/>
                      </w:divBdr>
                    </w:div>
                    <w:div w:id="1546869188">
                      <w:marLeft w:val="0"/>
                      <w:marRight w:val="0"/>
                      <w:marTop w:val="0"/>
                      <w:marBottom w:val="0"/>
                      <w:divBdr>
                        <w:top w:val="none" w:sz="0" w:space="0" w:color="auto"/>
                        <w:left w:val="none" w:sz="0" w:space="0" w:color="auto"/>
                        <w:bottom w:val="none" w:sz="0" w:space="0" w:color="auto"/>
                        <w:right w:val="none" w:sz="0" w:space="0" w:color="auto"/>
                      </w:divBdr>
                    </w:div>
                    <w:div w:id="1265959869">
                      <w:marLeft w:val="0"/>
                      <w:marRight w:val="0"/>
                      <w:marTop w:val="0"/>
                      <w:marBottom w:val="0"/>
                      <w:divBdr>
                        <w:top w:val="none" w:sz="0" w:space="0" w:color="auto"/>
                        <w:left w:val="none" w:sz="0" w:space="0" w:color="auto"/>
                        <w:bottom w:val="none" w:sz="0" w:space="0" w:color="auto"/>
                        <w:right w:val="none" w:sz="0" w:space="0" w:color="auto"/>
                      </w:divBdr>
                    </w:div>
                    <w:div w:id="2009139642">
                      <w:marLeft w:val="0"/>
                      <w:marRight w:val="0"/>
                      <w:marTop w:val="0"/>
                      <w:marBottom w:val="0"/>
                      <w:divBdr>
                        <w:top w:val="none" w:sz="0" w:space="0" w:color="auto"/>
                        <w:left w:val="none" w:sz="0" w:space="0" w:color="auto"/>
                        <w:bottom w:val="none" w:sz="0" w:space="0" w:color="auto"/>
                        <w:right w:val="none" w:sz="0" w:space="0" w:color="auto"/>
                      </w:divBdr>
                    </w:div>
                    <w:div w:id="516965330">
                      <w:marLeft w:val="0"/>
                      <w:marRight w:val="0"/>
                      <w:marTop w:val="0"/>
                      <w:marBottom w:val="0"/>
                      <w:divBdr>
                        <w:top w:val="none" w:sz="0" w:space="0" w:color="auto"/>
                        <w:left w:val="none" w:sz="0" w:space="0" w:color="auto"/>
                        <w:bottom w:val="none" w:sz="0" w:space="0" w:color="auto"/>
                        <w:right w:val="none" w:sz="0" w:space="0" w:color="auto"/>
                      </w:divBdr>
                    </w:div>
                    <w:div w:id="2075813310">
                      <w:marLeft w:val="0"/>
                      <w:marRight w:val="0"/>
                      <w:marTop w:val="0"/>
                      <w:marBottom w:val="0"/>
                      <w:divBdr>
                        <w:top w:val="none" w:sz="0" w:space="0" w:color="auto"/>
                        <w:left w:val="none" w:sz="0" w:space="0" w:color="auto"/>
                        <w:bottom w:val="none" w:sz="0" w:space="0" w:color="auto"/>
                        <w:right w:val="none" w:sz="0" w:space="0" w:color="auto"/>
                      </w:divBdr>
                    </w:div>
                    <w:div w:id="1482388121">
                      <w:marLeft w:val="0"/>
                      <w:marRight w:val="0"/>
                      <w:marTop w:val="0"/>
                      <w:marBottom w:val="0"/>
                      <w:divBdr>
                        <w:top w:val="none" w:sz="0" w:space="0" w:color="auto"/>
                        <w:left w:val="none" w:sz="0" w:space="0" w:color="auto"/>
                        <w:bottom w:val="none" w:sz="0" w:space="0" w:color="auto"/>
                        <w:right w:val="none" w:sz="0" w:space="0" w:color="auto"/>
                      </w:divBdr>
                    </w:div>
                    <w:div w:id="341123840">
                      <w:marLeft w:val="0"/>
                      <w:marRight w:val="0"/>
                      <w:marTop w:val="0"/>
                      <w:marBottom w:val="0"/>
                      <w:divBdr>
                        <w:top w:val="none" w:sz="0" w:space="0" w:color="auto"/>
                        <w:left w:val="none" w:sz="0" w:space="0" w:color="auto"/>
                        <w:bottom w:val="none" w:sz="0" w:space="0" w:color="auto"/>
                        <w:right w:val="none" w:sz="0" w:space="0" w:color="auto"/>
                      </w:divBdr>
                    </w:div>
                    <w:div w:id="979774174">
                      <w:marLeft w:val="0"/>
                      <w:marRight w:val="0"/>
                      <w:marTop w:val="0"/>
                      <w:marBottom w:val="0"/>
                      <w:divBdr>
                        <w:top w:val="none" w:sz="0" w:space="0" w:color="auto"/>
                        <w:left w:val="none" w:sz="0" w:space="0" w:color="auto"/>
                        <w:bottom w:val="none" w:sz="0" w:space="0" w:color="auto"/>
                        <w:right w:val="none" w:sz="0" w:space="0" w:color="auto"/>
                      </w:divBdr>
                    </w:div>
                    <w:div w:id="253712124">
                      <w:marLeft w:val="0"/>
                      <w:marRight w:val="0"/>
                      <w:marTop w:val="0"/>
                      <w:marBottom w:val="0"/>
                      <w:divBdr>
                        <w:top w:val="none" w:sz="0" w:space="0" w:color="auto"/>
                        <w:left w:val="none" w:sz="0" w:space="0" w:color="auto"/>
                        <w:bottom w:val="none" w:sz="0" w:space="0" w:color="auto"/>
                        <w:right w:val="none" w:sz="0" w:space="0" w:color="auto"/>
                      </w:divBdr>
                    </w:div>
                    <w:div w:id="458307807">
                      <w:marLeft w:val="0"/>
                      <w:marRight w:val="0"/>
                      <w:marTop w:val="0"/>
                      <w:marBottom w:val="0"/>
                      <w:divBdr>
                        <w:top w:val="none" w:sz="0" w:space="0" w:color="auto"/>
                        <w:left w:val="none" w:sz="0" w:space="0" w:color="auto"/>
                        <w:bottom w:val="none" w:sz="0" w:space="0" w:color="auto"/>
                        <w:right w:val="none" w:sz="0" w:space="0" w:color="auto"/>
                      </w:divBdr>
                    </w:div>
                    <w:div w:id="1360546692">
                      <w:marLeft w:val="0"/>
                      <w:marRight w:val="0"/>
                      <w:marTop w:val="0"/>
                      <w:marBottom w:val="0"/>
                      <w:divBdr>
                        <w:top w:val="none" w:sz="0" w:space="0" w:color="auto"/>
                        <w:left w:val="none" w:sz="0" w:space="0" w:color="auto"/>
                        <w:bottom w:val="none" w:sz="0" w:space="0" w:color="auto"/>
                        <w:right w:val="none" w:sz="0" w:space="0" w:color="auto"/>
                      </w:divBdr>
                    </w:div>
                    <w:div w:id="325400099">
                      <w:marLeft w:val="0"/>
                      <w:marRight w:val="0"/>
                      <w:marTop w:val="0"/>
                      <w:marBottom w:val="0"/>
                      <w:divBdr>
                        <w:top w:val="none" w:sz="0" w:space="0" w:color="auto"/>
                        <w:left w:val="none" w:sz="0" w:space="0" w:color="auto"/>
                        <w:bottom w:val="none" w:sz="0" w:space="0" w:color="auto"/>
                        <w:right w:val="none" w:sz="0" w:space="0" w:color="auto"/>
                      </w:divBdr>
                    </w:div>
                    <w:div w:id="1641034575">
                      <w:marLeft w:val="0"/>
                      <w:marRight w:val="0"/>
                      <w:marTop w:val="0"/>
                      <w:marBottom w:val="0"/>
                      <w:divBdr>
                        <w:top w:val="none" w:sz="0" w:space="0" w:color="auto"/>
                        <w:left w:val="none" w:sz="0" w:space="0" w:color="auto"/>
                        <w:bottom w:val="none" w:sz="0" w:space="0" w:color="auto"/>
                        <w:right w:val="none" w:sz="0" w:space="0" w:color="auto"/>
                      </w:divBdr>
                    </w:div>
                    <w:div w:id="1823540175">
                      <w:marLeft w:val="0"/>
                      <w:marRight w:val="0"/>
                      <w:marTop w:val="0"/>
                      <w:marBottom w:val="0"/>
                      <w:divBdr>
                        <w:top w:val="none" w:sz="0" w:space="0" w:color="auto"/>
                        <w:left w:val="none" w:sz="0" w:space="0" w:color="auto"/>
                        <w:bottom w:val="none" w:sz="0" w:space="0" w:color="auto"/>
                        <w:right w:val="none" w:sz="0" w:space="0" w:color="auto"/>
                      </w:divBdr>
                    </w:div>
                    <w:div w:id="865875615">
                      <w:marLeft w:val="0"/>
                      <w:marRight w:val="0"/>
                      <w:marTop w:val="0"/>
                      <w:marBottom w:val="0"/>
                      <w:divBdr>
                        <w:top w:val="none" w:sz="0" w:space="0" w:color="auto"/>
                        <w:left w:val="none" w:sz="0" w:space="0" w:color="auto"/>
                        <w:bottom w:val="none" w:sz="0" w:space="0" w:color="auto"/>
                        <w:right w:val="none" w:sz="0" w:space="0" w:color="auto"/>
                      </w:divBdr>
                    </w:div>
                    <w:div w:id="475950850">
                      <w:marLeft w:val="0"/>
                      <w:marRight w:val="0"/>
                      <w:marTop w:val="0"/>
                      <w:marBottom w:val="0"/>
                      <w:divBdr>
                        <w:top w:val="none" w:sz="0" w:space="0" w:color="auto"/>
                        <w:left w:val="none" w:sz="0" w:space="0" w:color="auto"/>
                        <w:bottom w:val="none" w:sz="0" w:space="0" w:color="auto"/>
                        <w:right w:val="none" w:sz="0" w:space="0" w:color="auto"/>
                      </w:divBdr>
                    </w:div>
                    <w:div w:id="1081491550">
                      <w:marLeft w:val="0"/>
                      <w:marRight w:val="0"/>
                      <w:marTop w:val="0"/>
                      <w:marBottom w:val="0"/>
                      <w:divBdr>
                        <w:top w:val="none" w:sz="0" w:space="0" w:color="auto"/>
                        <w:left w:val="none" w:sz="0" w:space="0" w:color="auto"/>
                        <w:bottom w:val="none" w:sz="0" w:space="0" w:color="auto"/>
                        <w:right w:val="none" w:sz="0" w:space="0" w:color="auto"/>
                      </w:divBdr>
                    </w:div>
                    <w:div w:id="1796294904">
                      <w:marLeft w:val="0"/>
                      <w:marRight w:val="0"/>
                      <w:marTop w:val="0"/>
                      <w:marBottom w:val="0"/>
                      <w:divBdr>
                        <w:top w:val="none" w:sz="0" w:space="0" w:color="auto"/>
                        <w:left w:val="none" w:sz="0" w:space="0" w:color="auto"/>
                        <w:bottom w:val="none" w:sz="0" w:space="0" w:color="auto"/>
                        <w:right w:val="none" w:sz="0" w:space="0" w:color="auto"/>
                      </w:divBdr>
                    </w:div>
                    <w:div w:id="36127431">
                      <w:marLeft w:val="0"/>
                      <w:marRight w:val="0"/>
                      <w:marTop w:val="0"/>
                      <w:marBottom w:val="0"/>
                      <w:divBdr>
                        <w:top w:val="none" w:sz="0" w:space="0" w:color="auto"/>
                        <w:left w:val="none" w:sz="0" w:space="0" w:color="auto"/>
                        <w:bottom w:val="none" w:sz="0" w:space="0" w:color="auto"/>
                        <w:right w:val="none" w:sz="0" w:space="0" w:color="auto"/>
                      </w:divBdr>
                    </w:div>
                    <w:div w:id="1727411677">
                      <w:marLeft w:val="0"/>
                      <w:marRight w:val="0"/>
                      <w:marTop w:val="0"/>
                      <w:marBottom w:val="0"/>
                      <w:divBdr>
                        <w:top w:val="none" w:sz="0" w:space="0" w:color="auto"/>
                        <w:left w:val="none" w:sz="0" w:space="0" w:color="auto"/>
                        <w:bottom w:val="none" w:sz="0" w:space="0" w:color="auto"/>
                        <w:right w:val="none" w:sz="0" w:space="0" w:color="auto"/>
                      </w:divBdr>
                    </w:div>
                    <w:div w:id="43792307">
                      <w:marLeft w:val="0"/>
                      <w:marRight w:val="0"/>
                      <w:marTop w:val="0"/>
                      <w:marBottom w:val="0"/>
                      <w:divBdr>
                        <w:top w:val="none" w:sz="0" w:space="0" w:color="auto"/>
                        <w:left w:val="none" w:sz="0" w:space="0" w:color="auto"/>
                        <w:bottom w:val="none" w:sz="0" w:space="0" w:color="auto"/>
                        <w:right w:val="none" w:sz="0" w:space="0" w:color="auto"/>
                      </w:divBdr>
                    </w:div>
                    <w:div w:id="1917859240">
                      <w:marLeft w:val="0"/>
                      <w:marRight w:val="0"/>
                      <w:marTop w:val="0"/>
                      <w:marBottom w:val="0"/>
                      <w:divBdr>
                        <w:top w:val="none" w:sz="0" w:space="0" w:color="auto"/>
                        <w:left w:val="none" w:sz="0" w:space="0" w:color="auto"/>
                        <w:bottom w:val="none" w:sz="0" w:space="0" w:color="auto"/>
                        <w:right w:val="none" w:sz="0" w:space="0" w:color="auto"/>
                      </w:divBdr>
                    </w:div>
                    <w:div w:id="317000419">
                      <w:marLeft w:val="0"/>
                      <w:marRight w:val="0"/>
                      <w:marTop w:val="0"/>
                      <w:marBottom w:val="0"/>
                      <w:divBdr>
                        <w:top w:val="none" w:sz="0" w:space="0" w:color="auto"/>
                        <w:left w:val="none" w:sz="0" w:space="0" w:color="auto"/>
                        <w:bottom w:val="none" w:sz="0" w:space="0" w:color="auto"/>
                        <w:right w:val="none" w:sz="0" w:space="0" w:color="auto"/>
                      </w:divBdr>
                    </w:div>
                    <w:div w:id="1088699095">
                      <w:marLeft w:val="0"/>
                      <w:marRight w:val="0"/>
                      <w:marTop w:val="0"/>
                      <w:marBottom w:val="0"/>
                      <w:divBdr>
                        <w:top w:val="none" w:sz="0" w:space="0" w:color="auto"/>
                        <w:left w:val="none" w:sz="0" w:space="0" w:color="auto"/>
                        <w:bottom w:val="none" w:sz="0" w:space="0" w:color="auto"/>
                        <w:right w:val="none" w:sz="0" w:space="0" w:color="auto"/>
                      </w:divBdr>
                    </w:div>
                    <w:div w:id="1786734211">
                      <w:marLeft w:val="0"/>
                      <w:marRight w:val="0"/>
                      <w:marTop w:val="0"/>
                      <w:marBottom w:val="0"/>
                      <w:divBdr>
                        <w:top w:val="none" w:sz="0" w:space="0" w:color="auto"/>
                        <w:left w:val="none" w:sz="0" w:space="0" w:color="auto"/>
                        <w:bottom w:val="none" w:sz="0" w:space="0" w:color="auto"/>
                        <w:right w:val="none" w:sz="0" w:space="0" w:color="auto"/>
                      </w:divBdr>
                    </w:div>
                    <w:div w:id="1727297732">
                      <w:marLeft w:val="0"/>
                      <w:marRight w:val="0"/>
                      <w:marTop w:val="0"/>
                      <w:marBottom w:val="0"/>
                      <w:divBdr>
                        <w:top w:val="none" w:sz="0" w:space="0" w:color="auto"/>
                        <w:left w:val="none" w:sz="0" w:space="0" w:color="auto"/>
                        <w:bottom w:val="none" w:sz="0" w:space="0" w:color="auto"/>
                        <w:right w:val="none" w:sz="0" w:space="0" w:color="auto"/>
                      </w:divBdr>
                    </w:div>
                    <w:div w:id="313340275">
                      <w:marLeft w:val="0"/>
                      <w:marRight w:val="0"/>
                      <w:marTop w:val="0"/>
                      <w:marBottom w:val="0"/>
                      <w:divBdr>
                        <w:top w:val="none" w:sz="0" w:space="0" w:color="auto"/>
                        <w:left w:val="none" w:sz="0" w:space="0" w:color="auto"/>
                        <w:bottom w:val="none" w:sz="0" w:space="0" w:color="auto"/>
                        <w:right w:val="none" w:sz="0" w:space="0" w:color="auto"/>
                      </w:divBdr>
                    </w:div>
                    <w:div w:id="463502303">
                      <w:marLeft w:val="0"/>
                      <w:marRight w:val="0"/>
                      <w:marTop w:val="0"/>
                      <w:marBottom w:val="0"/>
                      <w:divBdr>
                        <w:top w:val="none" w:sz="0" w:space="0" w:color="auto"/>
                        <w:left w:val="none" w:sz="0" w:space="0" w:color="auto"/>
                        <w:bottom w:val="none" w:sz="0" w:space="0" w:color="auto"/>
                        <w:right w:val="none" w:sz="0" w:space="0" w:color="auto"/>
                      </w:divBdr>
                    </w:div>
                    <w:div w:id="1058817099">
                      <w:marLeft w:val="0"/>
                      <w:marRight w:val="0"/>
                      <w:marTop w:val="0"/>
                      <w:marBottom w:val="0"/>
                      <w:divBdr>
                        <w:top w:val="none" w:sz="0" w:space="0" w:color="auto"/>
                        <w:left w:val="none" w:sz="0" w:space="0" w:color="auto"/>
                        <w:bottom w:val="none" w:sz="0" w:space="0" w:color="auto"/>
                        <w:right w:val="none" w:sz="0" w:space="0" w:color="auto"/>
                      </w:divBdr>
                    </w:div>
                    <w:div w:id="415369114">
                      <w:marLeft w:val="0"/>
                      <w:marRight w:val="0"/>
                      <w:marTop w:val="0"/>
                      <w:marBottom w:val="0"/>
                      <w:divBdr>
                        <w:top w:val="none" w:sz="0" w:space="0" w:color="auto"/>
                        <w:left w:val="none" w:sz="0" w:space="0" w:color="auto"/>
                        <w:bottom w:val="none" w:sz="0" w:space="0" w:color="auto"/>
                        <w:right w:val="none" w:sz="0" w:space="0" w:color="auto"/>
                      </w:divBdr>
                    </w:div>
                    <w:div w:id="831259876">
                      <w:marLeft w:val="0"/>
                      <w:marRight w:val="0"/>
                      <w:marTop w:val="0"/>
                      <w:marBottom w:val="0"/>
                      <w:divBdr>
                        <w:top w:val="none" w:sz="0" w:space="0" w:color="auto"/>
                        <w:left w:val="none" w:sz="0" w:space="0" w:color="auto"/>
                        <w:bottom w:val="none" w:sz="0" w:space="0" w:color="auto"/>
                        <w:right w:val="none" w:sz="0" w:space="0" w:color="auto"/>
                      </w:divBdr>
                    </w:div>
                    <w:div w:id="833882527">
                      <w:marLeft w:val="0"/>
                      <w:marRight w:val="0"/>
                      <w:marTop w:val="0"/>
                      <w:marBottom w:val="0"/>
                      <w:divBdr>
                        <w:top w:val="none" w:sz="0" w:space="0" w:color="auto"/>
                        <w:left w:val="none" w:sz="0" w:space="0" w:color="auto"/>
                        <w:bottom w:val="none" w:sz="0" w:space="0" w:color="auto"/>
                        <w:right w:val="none" w:sz="0" w:space="0" w:color="auto"/>
                      </w:divBdr>
                    </w:div>
                    <w:div w:id="507863421">
                      <w:marLeft w:val="0"/>
                      <w:marRight w:val="0"/>
                      <w:marTop w:val="0"/>
                      <w:marBottom w:val="0"/>
                      <w:divBdr>
                        <w:top w:val="none" w:sz="0" w:space="0" w:color="auto"/>
                        <w:left w:val="none" w:sz="0" w:space="0" w:color="auto"/>
                        <w:bottom w:val="none" w:sz="0" w:space="0" w:color="auto"/>
                        <w:right w:val="none" w:sz="0" w:space="0" w:color="auto"/>
                      </w:divBdr>
                    </w:div>
                    <w:div w:id="281696637">
                      <w:marLeft w:val="0"/>
                      <w:marRight w:val="0"/>
                      <w:marTop w:val="0"/>
                      <w:marBottom w:val="0"/>
                      <w:divBdr>
                        <w:top w:val="none" w:sz="0" w:space="0" w:color="auto"/>
                        <w:left w:val="none" w:sz="0" w:space="0" w:color="auto"/>
                        <w:bottom w:val="none" w:sz="0" w:space="0" w:color="auto"/>
                        <w:right w:val="none" w:sz="0" w:space="0" w:color="auto"/>
                      </w:divBdr>
                    </w:div>
                    <w:div w:id="710811975">
                      <w:marLeft w:val="0"/>
                      <w:marRight w:val="0"/>
                      <w:marTop w:val="0"/>
                      <w:marBottom w:val="0"/>
                      <w:divBdr>
                        <w:top w:val="none" w:sz="0" w:space="0" w:color="auto"/>
                        <w:left w:val="none" w:sz="0" w:space="0" w:color="auto"/>
                        <w:bottom w:val="none" w:sz="0" w:space="0" w:color="auto"/>
                        <w:right w:val="none" w:sz="0" w:space="0" w:color="auto"/>
                      </w:divBdr>
                    </w:div>
                    <w:div w:id="1128472675">
                      <w:marLeft w:val="0"/>
                      <w:marRight w:val="0"/>
                      <w:marTop w:val="0"/>
                      <w:marBottom w:val="0"/>
                      <w:divBdr>
                        <w:top w:val="none" w:sz="0" w:space="0" w:color="auto"/>
                        <w:left w:val="none" w:sz="0" w:space="0" w:color="auto"/>
                        <w:bottom w:val="none" w:sz="0" w:space="0" w:color="auto"/>
                        <w:right w:val="none" w:sz="0" w:space="0" w:color="auto"/>
                      </w:divBdr>
                    </w:div>
                    <w:div w:id="2081057327">
                      <w:marLeft w:val="0"/>
                      <w:marRight w:val="0"/>
                      <w:marTop w:val="0"/>
                      <w:marBottom w:val="0"/>
                      <w:divBdr>
                        <w:top w:val="none" w:sz="0" w:space="0" w:color="auto"/>
                        <w:left w:val="none" w:sz="0" w:space="0" w:color="auto"/>
                        <w:bottom w:val="none" w:sz="0" w:space="0" w:color="auto"/>
                        <w:right w:val="none" w:sz="0" w:space="0" w:color="auto"/>
                      </w:divBdr>
                    </w:div>
                    <w:div w:id="702704385">
                      <w:marLeft w:val="0"/>
                      <w:marRight w:val="0"/>
                      <w:marTop w:val="0"/>
                      <w:marBottom w:val="0"/>
                      <w:divBdr>
                        <w:top w:val="none" w:sz="0" w:space="0" w:color="auto"/>
                        <w:left w:val="none" w:sz="0" w:space="0" w:color="auto"/>
                        <w:bottom w:val="none" w:sz="0" w:space="0" w:color="auto"/>
                        <w:right w:val="none" w:sz="0" w:space="0" w:color="auto"/>
                      </w:divBdr>
                    </w:div>
                    <w:div w:id="438794292">
                      <w:marLeft w:val="0"/>
                      <w:marRight w:val="0"/>
                      <w:marTop w:val="0"/>
                      <w:marBottom w:val="0"/>
                      <w:divBdr>
                        <w:top w:val="none" w:sz="0" w:space="0" w:color="auto"/>
                        <w:left w:val="none" w:sz="0" w:space="0" w:color="auto"/>
                        <w:bottom w:val="none" w:sz="0" w:space="0" w:color="auto"/>
                        <w:right w:val="none" w:sz="0" w:space="0" w:color="auto"/>
                      </w:divBdr>
                    </w:div>
                    <w:div w:id="467090498">
                      <w:marLeft w:val="0"/>
                      <w:marRight w:val="0"/>
                      <w:marTop w:val="0"/>
                      <w:marBottom w:val="0"/>
                      <w:divBdr>
                        <w:top w:val="none" w:sz="0" w:space="0" w:color="auto"/>
                        <w:left w:val="none" w:sz="0" w:space="0" w:color="auto"/>
                        <w:bottom w:val="none" w:sz="0" w:space="0" w:color="auto"/>
                        <w:right w:val="none" w:sz="0" w:space="0" w:color="auto"/>
                      </w:divBdr>
                    </w:div>
                    <w:div w:id="1287928340">
                      <w:marLeft w:val="0"/>
                      <w:marRight w:val="0"/>
                      <w:marTop w:val="0"/>
                      <w:marBottom w:val="0"/>
                      <w:divBdr>
                        <w:top w:val="none" w:sz="0" w:space="0" w:color="auto"/>
                        <w:left w:val="none" w:sz="0" w:space="0" w:color="auto"/>
                        <w:bottom w:val="none" w:sz="0" w:space="0" w:color="auto"/>
                        <w:right w:val="none" w:sz="0" w:space="0" w:color="auto"/>
                      </w:divBdr>
                    </w:div>
                    <w:div w:id="780952885">
                      <w:marLeft w:val="0"/>
                      <w:marRight w:val="0"/>
                      <w:marTop w:val="0"/>
                      <w:marBottom w:val="0"/>
                      <w:divBdr>
                        <w:top w:val="none" w:sz="0" w:space="0" w:color="auto"/>
                        <w:left w:val="none" w:sz="0" w:space="0" w:color="auto"/>
                        <w:bottom w:val="none" w:sz="0" w:space="0" w:color="auto"/>
                        <w:right w:val="none" w:sz="0" w:space="0" w:color="auto"/>
                      </w:divBdr>
                    </w:div>
                    <w:div w:id="903881519">
                      <w:marLeft w:val="0"/>
                      <w:marRight w:val="0"/>
                      <w:marTop w:val="0"/>
                      <w:marBottom w:val="0"/>
                      <w:divBdr>
                        <w:top w:val="none" w:sz="0" w:space="0" w:color="auto"/>
                        <w:left w:val="none" w:sz="0" w:space="0" w:color="auto"/>
                        <w:bottom w:val="none" w:sz="0" w:space="0" w:color="auto"/>
                        <w:right w:val="none" w:sz="0" w:space="0" w:color="auto"/>
                      </w:divBdr>
                    </w:div>
                    <w:div w:id="1345085862">
                      <w:marLeft w:val="0"/>
                      <w:marRight w:val="0"/>
                      <w:marTop w:val="0"/>
                      <w:marBottom w:val="0"/>
                      <w:divBdr>
                        <w:top w:val="none" w:sz="0" w:space="0" w:color="auto"/>
                        <w:left w:val="none" w:sz="0" w:space="0" w:color="auto"/>
                        <w:bottom w:val="none" w:sz="0" w:space="0" w:color="auto"/>
                        <w:right w:val="none" w:sz="0" w:space="0" w:color="auto"/>
                      </w:divBdr>
                    </w:div>
                    <w:div w:id="952588113">
                      <w:marLeft w:val="0"/>
                      <w:marRight w:val="0"/>
                      <w:marTop w:val="0"/>
                      <w:marBottom w:val="0"/>
                      <w:divBdr>
                        <w:top w:val="none" w:sz="0" w:space="0" w:color="auto"/>
                        <w:left w:val="none" w:sz="0" w:space="0" w:color="auto"/>
                        <w:bottom w:val="none" w:sz="0" w:space="0" w:color="auto"/>
                        <w:right w:val="none" w:sz="0" w:space="0" w:color="auto"/>
                      </w:divBdr>
                    </w:div>
                    <w:div w:id="1836845237">
                      <w:marLeft w:val="0"/>
                      <w:marRight w:val="0"/>
                      <w:marTop w:val="0"/>
                      <w:marBottom w:val="0"/>
                      <w:divBdr>
                        <w:top w:val="none" w:sz="0" w:space="0" w:color="auto"/>
                        <w:left w:val="none" w:sz="0" w:space="0" w:color="auto"/>
                        <w:bottom w:val="none" w:sz="0" w:space="0" w:color="auto"/>
                        <w:right w:val="none" w:sz="0" w:space="0" w:color="auto"/>
                      </w:divBdr>
                    </w:div>
                    <w:div w:id="2138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776382">
      <w:bodyDiv w:val="1"/>
      <w:marLeft w:val="0"/>
      <w:marRight w:val="0"/>
      <w:marTop w:val="0"/>
      <w:marBottom w:val="0"/>
      <w:divBdr>
        <w:top w:val="none" w:sz="0" w:space="0" w:color="auto"/>
        <w:left w:val="none" w:sz="0" w:space="0" w:color="auto"/>
        <w:bottom w:val="none" w:sz="0" w:space="0" w:color="auto"/>
        <w:right w:val="none" w:sz="0" w:space="0" w:color="auto"/>
      </w:divBdr>
    </w:div>
    <w:div w:id="971132651">
      <w:bodyDiv w:val="1"/>
      <w:marLeft w:val="0"/>
      <w:marRight w:val="0"/>
      <w:marTop w:val="0"/>
      <w:marBottom w:val="0"/>
      <w:divBdr>
        <w:top w:val="none" w:sz="0" w:space="0" w:color="auto"/>
        <w:left w:val="none" w:sz="0" w:space="0" w:color="auto"/>
        <w:bottom w:val="none" w:sz="0" w:space="0" w:color="auto"/>
        <w:right w:val="none" w:sz="0" w:space="0" w:color="auto"/>
      </w:divBdr>
    </w:div>
    <w:div w:id="1194466545">
      <w:bodyDiv w:val="1"/>
      <w:marLeft w:val="0"/>
      <w:marRight w:val="0"/>
      <w:marTop w:val="0"/>
      <w:marBottom w:val="0"/>
      <w:divBdr>
        <w:top w:val="none" w:sz="0" w:space="0" w:color="auto"/>
        <w:left w:val="none" w:sz="0" w:space="0" w:color="auto"/>
        <w:bottom w:val="none" w:sz="0" w:space="0" w:color="auto"/>
        <w:right w:val="none" w:sz="0" w:space="0" w:color="auto"/>
      </w:divBdr>
    </w:div>
    <w:div w:id="1327905676">
      <w:bodyDiv w:val="1"/>
      <w:marLeft w:val="0"/>
      <w:marRight w:val="0"/>
      <w:marTop w:val="0"/>
      <w:marBottom w:val="0"/>
      <w:divBdr>
        <w:top w:val="none" w:sz="0" w:space="0" w:color="auto"/>
        <w:left w:val="none" w:sz="0" w:space="0" w:color="auto"/>
        <w:bottom w:val="none" w:sz="0" w:space="0" w:color="auto"/>
        <w:right w:val="none" w:sz="0" w:space="0" w:color="auto"/>
      </w:divBdr>
    </w:div>
    <w:div w:id="1372195090">
      <w:bodyDiv w:val="1"/>
      <w:marLeft w:val="0"/>
      <w:marRight w:val="0"/>
      <w:marTop w:val="0"/>
      <w:marBottom w:val="0"/>
      <w:divBdr>
        <w:top w:val="none" w:sz="0" w:space="0" w:color="auto"/>
        <w:left w:val="none" w:sz="0" w:space="0" w:color="auto"/>
        <w:bottom w:val="none" w:sz="0" w:space="0" w:color="auto"/>
        <w:right w:val="none" w:sz="0" w:space="0" w:color="auto"/>
      </w:divBdr>
    </w:div>
    <w:div w:id="1550259387">
      <w:bodyDiv w:val="1"/>
      <w:marLeft w:val="0"/>
      <w:marRight w:val="0"/>
      <w:marTop w:val="0"/>
      <w:marBottom w:val="0"/>
      <w:divBdr>
        <w:top w:val="none" w:sz="0" w:space="0" w:color="auto"/>
        <w:left w:val="none" w:sz="0" w:space="0" w:color="auto"/>
        <w:bottom w:val="none" w:sz="0" w:space="0" w:color="auto"/>
        <w:right w:val="none" w:sz="0" w:space="0" w:color="auto"/>
      </w:divBdr>
    </w:div>
    <w:div w:id="1570506430">
      <w:bodyDiv w:val="1"/>
      <w:marLeft w:val="0"/>
      <w:marRight w:val="0"/>
      <w:marTop w:val="0"/>
      <w:marBottom w:val="0"/>
      <w:divBdr>
        <w:top w:val="none" w:sz="0" w:space="0" w:color="auto"/>
        <w:left w:val="none" w:sz="0" w:space="0" w:color="auto"/>
        <w:bottom w:val="none" w:sz="0" w:space="0" w:color="auto"/>
        <w:right w:val="none" w:sz="0" w:space="0" w:color="auto"/>
      </w:divBdr>
    </w:div>
    <w:div w:id="1624770418">
      <w:bodyDiv w:val="1"/>
      <w:marLeft w:val="0"/>
      <w:marRight w:val="0"/>
      <w:marTop w:val="0"/>
      <w:marBottom w:val="0"/>
      <w:divBdr>
        <w:top w:val="none" w:sz="0" w:space="0" w:color="auto"/>
        <w:left w:val="none" w:sz="0" w:space="0" w:color="auto"/>
        <w:bottom w:val="none" w:sz="0" w:space="0" w:color="auto"/>
        <w:right w:val="none" w:sz="0" w:space="0" w:color="auto"/>
      </w:divBdr>
    </w:div>
    <w:div w:id="1766268777">
      <w:bodyDiv w:val="1"/>
      <w:marLeft w:val="0"/>
      <w:marRight w:val="0"/>
      <w:marTop w:val="0"/>
      <w:marBottom w:val="0"/>
      <w:divBdr>
        <w:top w:val="none" w:sz="0" w:space="0" w:color="auto"/>
        <w:left w:val="none" w:sz="0" w:space="0" w:color="auto"/>
        <w:bottom w:val="none" w:sz="0" w:space="0" w:color="auto"/>
        <w:right w:val="none" w:sz="0" w:space="0" w:color="auto"/>
      </w:divBdr>
    </w:div>
    <w:div w:id="1815296052">
      <w:bodyDiv w:val="1"/>
      <w:marLeft w:val="0"/>
      <w:marRight w:val="0"/>
      <w:marTop w:val="0"/>
      <w:marBottom w:val="0"/>
      <w:divBdr>
        <w:top w:val="none" w:sz="0" w:space="0" w:color="auto"/>
        <w:left w:val="none" w:sz="0" w:space="0" w:color="auto"/>
        <w:bottom w:val="none" w:sz="0" w:space="0" w:color="auto"/>
        <w:right w:val="none" w:sz="0" w:space="0" w:color="auto"/>
      </w:divBdr>
    </w:div>
    <w:div w:id="1818448660">
      <w:bodyDiv w:val="1"/>
      <w:marLeft w:val="0"/>
      <w:marRight w:val="0"/>
      <w:marTop w:val="0"/>
      <w:marBottom w:val="0"/>
      <w:divBdr>
        <w:top w:val="none" w:sz="0" w:space="0" w:color="auto"/>
        <w:left w:val="none" w:sz="0" w:space="0" w:color="auto"/>
        <w:bottom w:val="none" w:sz="0" w:space="0" w:color="auto"/>
        <w:right w:val="none" w:sz="0" w:space="0" w:color="auto"/>
      </w:divBdr>
    </w:div>
    <w:div w:id="1896501084">
      <w:bodyDiv w:val="1"/>
      <w:marLeft w:val="0"/>
      <w:marRight w:val="0"/>
      <w:marTop w:val="0"/>
      <w:marBottom w:val="0"/>
      <w:divBdr>
        <w:top w:val="none" w:sz="0" w:space="0" w:color="auto"/>
        <w:left w:val="none" w:sz="0" w:space="0" w:color="auto"/>
        <w:bottom w:val="none" w:sz="0" w:space="0" w:color="auto"/>
        <w:right w:val="none" w:sz="0" w:space="0" w:color="auto"/>
      </w:divBdr>
    </w:div>
    <w:div w:id="1903712783">
      <w:bodyDiv w:val="1"/>
      <w:marLeft w:val="0"/>
      <w:marRight w:val="0"/>
      <w:marTop w:val="0"/>
      <w:marBottom w:val="0"/>
      <w:divBdr>
        <w:top w:val="none" w:sz="0" w:space="0" w:color="auto"/>
        <w:left w:val="none" w:sz="0" w:space="0" w:color="auto"/>
        <w:bottom w:val="none" w:sz="0" w:space="0" w:color="auto"/>
        <w:right w:val="none" w:sz="0" w:space="0" w:color="auto"/>
      </w:divBdr>
    </w:div>
    <w:div w:id="1904825859">
      <w:bodyDiv w:val="1"/>
      <w:marLeft w:val="0"/>
      <w:marRight w:val="0"/>
      <w:marTop w:val="0"/>
      <w:marBottom w:val="0"/>
      <w:divBdr>
        <w:top w:val="none" w:sz="0" w:space="0" w:color="auto"/>
        <w:left w:val="none" w:sz="0" w:space="0" w:color="auto"/>
        <w:bottom w:val="none" w:sz="0" w:space="0" w:color="auto"/>
        <w:right w:val="none" w:sz="0" w:space="0" w:color="auto"/>
      </w:divBdr>
    </w:div>
    <w:div w:id="1926262970">
      <w:bodyDiv w:val="1"/>
      <w:marLeft w:val="0"/>
      <w:marRight w:val="0"/>
      <w:marTop w:val="0"/>
      <w:marBottom w:val="0"/>
      <w:divBdr>
        <w:top w:val="none" w:sz="0" w:space="0" w:color="auto"/>
        <w:left w:val="none" w:sz="0" w:space="0" w:color="auto"/>
        <w:bottom w:val="none" w:sz="0" w:space="0" w:color="auto"/>
        <w:right w:val="none" w:sz="0" w:space="0" w:color="auto"/>
      </w:divBdr>
    </w:div>
    <w:div w:id="2053066411">
      <w:bodyDiv w:val="1"/>
      <w:marLeft w:val="0"/>
      <w:marRight w:val="0"/>
      <w:marTop w:val="0"/>
      <w:marBottom w:val="0"/>
      <w:divBdr>
        <w:top w:val="none" w:sz="0" w:space="0" w:color="auto"/>
        <w:left w:val="none" w:sz="0" w:space="0" w:color="auto"/>
        <w:bottom w:val="none" w:sz="0" w:space="0" w:color="auto"/>
        <w:right w:val="none" w:sz="0" w:space="0" w:color="auto"/>
      </w:divBdr>
    </w:div>
    <w:div w:id="208629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introduction-to-computer/what-is-cpu"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www.geeksforgeeks.org/wp-content/uploads/gq/2015/06/monitors.png"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hatis.techtarget.com/definition/process"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earchcio-midmarket.techtarget.com/definition/interface" TargetMode="External"/><Relationship Id="rId19" Type="http://schemas.openxmlformats.org/officeDocument/2006/relationships/hyperlink" Target="https://www.geeksforgeeks.org/process-synchronization-set-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geeksforgeeks.org/wp-content/uploads/gq/2015/06/peters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6334</Words>
  <Characters>36108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MUKESH</cp:lastModifiedBy>
  <cp:revision>3</cp:revision>
  <dcterms:created xsi:type="dcterms:W3CDTF">2018-01-04T11:56:00Z</dcterms:created>
  <dcterms:modified xsi:type="dcterms:W3CDTF">2018-01-04T12:03:00Z</dcterms:modified>
</cp:coreProperties>
</file>